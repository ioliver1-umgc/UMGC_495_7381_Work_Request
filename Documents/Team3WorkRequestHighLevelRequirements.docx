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124B" w14:textId="32497758" w:rsidR="00F9480F" w:rsidRDefault="002C2BA9" w:rsidP="00F9480F">
      <w:pPr>
        <w:pStyle w:val="Title1"/>
      </w:pPr>
      <w:del w:id="2" w:author="Ian Oliver" w:date="2021-11-14T19:15:00Z">
        <w:r w:rsidDel="00C81E17">
          <w:delText>UMGC 495-7381</w:delText>
        </w:r>
      </w:del>
      <w:ins w:id="3" w:author="Ian Oliver" w:date="2021-11-14T19:15:00Z">
        <w:r w:rsidR="00C81E17">
          <w:t>Work Request Application</w:t>
        </w:r>
      </w:ins>
    </w:p>
    <w:p w14:paraId="2E2BBADD" w14:textId="37D7FF40" w:rsidR="00B63964" w:rsidRDefault="00B63964" w:rsidP="00F9480F"/>
    <w:p w14:paraId="5EAC6E2D" w14:textId="61D6555F" w:rsidR="00F9480F" w:rsidRDefault="00CA7BB2" w:rsidP="00F9480F">
      <w:pPr>
        <w:pStyle w:val="Title2"/>
      </w:pPr>
      <w:r>
        <w:fldChar w:fldCharType="begin"/>
      </w:r>
      <w:r>
        <w:instrText xml:space="preserve"> TITLE   \* MERGEFORMAT </w:instrText>
      </w:r>
      <w:r>
        <w:fldChar w:fldCharType="separate"/>
      </w:r>
      <w:r w:rsidR="0039557D">
        <w:t xml:space="preserve">High Level Requirements Document </w:t>
      </w:r>
      <w:r>
        <w:fldChar w:fldCharType="end"/>
      </w:r>
    </w:p>
    <w:p w14:paraId="180B8F8A" w14:textId="5D3E1102" w:rsidR="00F9480F" w:rsidRDefault="00F9480F" w:rsidP="00F9480F">
      <w:pPr>
        <w:pStyle w:val="Title4"/>
      </w:pPr>
      <w:r w:rsidRPr="00F9480F">
        <w:t>Version</w:t>
      </w:r>
      <w:r>
        <w:t xml:space="preserve"> # </w:t>
      </w:r>
      <w:r w:rsidR="00CA7BB2">
        <w:fldChar w:fldCharType="begin"/>
      </w:r>
      <w:r w:rsidR="00CA7BB2">
        <w:instrText xml:space="preserve"> DOCPROPERTY  "Version Number"  \* MERGEFORMAT </w:instrText>
      </w:r>
      <w:r w:rsidR="00CA7BB2">
        <w:fldChar w:fldCharType="separate"/>
      </w:r>
      <w:r w:rsidR="00C77DB9">
        <w:t>1.</w:t>
      </w:r>
      <w:r w:rsidR="00CA7BB2">
        <w:fldChar w:fldCharType="end"/>
      </w:r>
      <w:ins w:id="4" w:author="Ian Oliver" w:date="2021-11-15T15:15:00Z">
        <w:r w:rsidR="00E957AA">
          <w:t>0</w:t>
        </w:r>
      </w:ins>
      <w:del w:id="5" w:author="Ian Oliver" w:date="2021-11-15T15:15:00Z">
        <w:r w:rsidR="00E83E16" w:rsidDel="00E957AA">
          <w:delText>1</w:delText>
        </w:r>
      </w:del>
    </w:p>
    <w:p w14:paraId="0E8E56C9" w14:textId="77777777" w:rsidR="00F9480F" w:rsidRDefault="00CA7BB2" w:rsidP="00F9480F">
      <w:pPr>
        <w:pStyle w:val="Title3"/>
      </w:pPr>
      <w:r>
        <w:fldChar w:fldCharType="begin"/>
      </w:r>
      <w:r>
        <w:instrText xml:space="preserve"> DOCPROPERTY  Status  \* MERGEFORMAT </w:instrText>
      </w:r>
      <w:r>
        <w:fldChar w:fldCharType="separate"/>
      </w:r>
      <w:r w:rsidR="0039557D">
        <w:t>Draft</w:t>
      </w:r>
      <w:r>
        <w:fldChar w:fldCharType="end"/>
      </w:r>
    </w:p>
    <w:p w14:paraId="05A41299" w14:textId="2C24F9E5" w:rsidR="00F9480F" w:rsidRDefault="00E83E16" w:rsidP="00F9480F">
      <w:pPr>
        <w:pStyle w:val="Title4"/>
      </w:pPr>
      <w:r>
        <w:t>Nov 1</w:t>
      </w:r>
      <w:ins w:id="6" w:author="Ian Oliver" w:date="2021-11-15T15:15:00Z">
        <w:r w:rsidR="00E957AA">
          <w:t>5</w:t>
        </w:r>
      </w:ins>
      <w:del w:id="7" w:author="Ian Oliver" w:date="2021-11-15T15:15:00Z">
        <w:r w:rsidDel="00E957AA">
          <w:delText>1</w:delText>
        </w:r>
      </w:del>
      <w:r w:rsidRPr="00E83E16">
        <w:rPr>
          <w:vertAlign w:val="superscript"/>
        </w:rPr>
        <w:t>th</w:t>
      </w:r>
      <w:r>
        <w:t xml:space="preserve"> 2021</w:t>
      </w:r>
    </w:p>
    <w:p w14:paraId="026A2631" w14:textId="77777777" w:rsidR="00F9480F" w:rsidRDefault="00F9480F" w:rsidP="00F9480F">
      <w:pPr>
        <w:pStyle w:val="ExSumHeading"/>
      </w:pPr>
      <w:bookmarkStart w:id="8" w:name="_Toc87877394"/>
      <w:r>
        <w:lastRenderedPageBreak/>
        <w:t>Document Version Control</w:t>
      </w:r>
      <w:bookmarkEnd w:id="8"/>
    </w:p>
    <w:tbl>
      <w:tblPr>
        <w:tblStyle w:val="TableGrid"/>
        <w:tblW w:w="4944" w:type="pct"/>
        <w:tblLook w:val="01E0" w:firstRow="1" w:lastRow="1" w:firstColumn="1" w:lastColumn="1" w:noHBand="0" w:noVBand="0"/>
      </w:tblPr>
      <w:tblGrid>
        <w:gridCol w:w="665"/>
        <w:gridCol w:w="1670"/>
        <w:gridCol w:w="6910"/>
      </w:tblGrid>
      <w:tr w:rsidR="00F9480F" w14:paraId="76504841" w14:textId="77777777" w:rsidTr="00E83E16">
        <w:trPr>
          <w:cnfStyle w:val="100000000000" w:firstRow="1" w:lastRow="0" w:firstColumn="0" w:lastColumn="0" w:oddVBand="0" w:evenVBand="0" w:oddHBand="0" w:evenHBand="0" w:firstRowFirstColumn="0" w:firstRowLastColumn="0" w:lastRowFirstColumn="0" w:lastRowLastColumn="0"/>
        </w:trPr>
        <w:tc>
          <w:tcPr>
            <w:tcW w:w="360" w:type="pct"/>
          </w:tcPr>
          <w:p w14:paraId="3D47D887" w14:textId="77777777" w:rsidR="00F9480F" w:rsidRDefault="00B76E6E" w:rsidP="00B76E6E">
            <w:pPr>
              <w:pStyle w:val="TableHeading"/>
            </w:pPr>
            <w:r>
              <w:t>Ver</w:t>
            </w:r>
          </w:p>
        </w:tc>
        <w:tc>
          <w:tcPr>
            <w:tcW w:w="903" w:type="pct"/>
          </w:tcPr>
          <w:p w14:paraId="084A8BC4" w14:textId="77777777" w:rsidR="00F9480F" w:rsidRDefault="00B76E6E" w:rsidP="00B76E6E">
            <w:pPr>
              <w:pStyle w:val="TableHeading"/>
            </w:pPr>
            <w:r>
              <w:t>Date</w:t>
            </w:r>
          </w:p>
        </w:tc>
        <w:tc>
          <w:tcPr>
            <w:tcW w:w="3737" w:type="pct"/>
          </w:tcPr>
          <w:p w14:paraId="2EE084B8" w14:textId="77777777" w:rsidR="00F9480F" w:rsidRDefault="00B76E6E" w:rsidP="00B76E6E">
            <w:pPr>
              <w:pStyle w:val="TableHeading"/>
            </w:pPr>
            <w:r>
              <w:t>Description</w:t>
            </w:r>
          </w:p>
        </w:tc>
      </w:tr>
      <w:tr w:rsidR="00F9480F" w14:paraId="73676FC6" w14:textId="77777777" w:rsidTr="00E83E16">
        <w:tc>
          <w:tcPr>
            <w:tcW w:w="360" w:type="pct"/>
          </w:tcPr>
          <w:p w14:paraId="00F0D569" w14:textId="4A20608E" w:rsidR="00F9480F" w:rsidRDefault="00E83E16" w:rsidP="00B76E6E">
            <w:pPr>
              <w:pStyle w:val="TableText"/>
            </w:pPr>
            <w:r>
              <w:t>1.0</w:t>
            </w:r>
          </w:p>
        </w:tc>
        <w:tc>
          <w:tcPr>
            <w:tcW w:w="903" w:type="pct"/>
          </w:tcPr>
          <w:p w14:paraId="3237D0EC" w14:textId="38204A0A" w:rsidR="00F9480F" w:rsidRDefault="00E83E16" w:rsidP="00B76E6E">
            <w:pPr>
              <w:pStyle w:val="TableText"/>
            </w:pPr>
            <w:r>
              <w:t>Nov 11</w:t>
            </w:r>
            <w:r w:rsidRPr="00E83E16">
              <w:rPr>
                <w:vertAlign w:val="superscript"/>
              </w:rPr>
              <w:t>th</w:t>
            </w:r>
            <w:r>
              <w:t xml:space="preserve"> 2021</w:t>
            </w:r>
          </w:p>
        </w:tc>
        <w:tc>
          <w:tcPr>
            <w:tcW w:w="3737" w:type="pct"/>
          </w:tcPr>
          <w:p w14:paraId="2256B4EB" w14:textId="05471D20" w:rsidR="00F9480F" w:rsidRDefault="00E83E16" w:rsidP="00B76E6E">
            <w:pPr>
              <w:pStyle w:val="TableText"/>
            </w:pPr>
            <w:r>
              <w:t xml:space="preserve">Draft Version of </w:t>
            </w:r>
            <w:del w:id="9" w:author="Ian Oliver" w:date="2021-11-14T19:15:00Z">
              <w:r w:rsidDel="00C81E17">
                <w:delText>High Level</w:delText>
              </w:r>
            </w:del>
            <w:ins w:id="10" w:author="Ian Oliver" w:date="2021-11-14T19:15:00Z">
              <w:r w:rsidR="00C81E17">
                <w:t>High-Level</w:t>
              </w:r>
            </w:ins>
            <w:r>
              <w:t xml:space="preserve"> Requirements Document</w:t>
            </w:r>
          </w:p>
        </w:tc>
      </w:tr>
      <w:tr w:rsidR="00F9480F" w14:paraId="2049F07B" w14:textId="77777777" w:rsidTr="00E83E16">
        <w:tc>
          <w:tcPr>
            <w:tcW w:w="360" w:type="pct"/>
          </w:tcPr>
          <w:p w14:paraId="623803AA" w14:textId="77777777" w:rsidR="00F9480F" w:rsidRDefault="00F9480F" w:rsidP="00B76E6E">
            <w:pPr>
              <w:pStyle w:val="TableText"/>
            </w:pPr>
          </w:p>
        </w:tc>
        <w:tc>
          <w:tcPr>
            <w:tcW w:w="903" w:type="pct"/>
          </w:tcPr>
          <w:p w14:paraId="19F1753D" w14:textId="77777777" w:rsidR="00F9480F" w:rsidRDefault="00F9480F" w:rsidP="00B76E6E">
            <w:pPr>
              <w:pStyle w:val="TableText"/>
            </w:pPr>
          </w:p>
        </w:tc>
        <w:tc>
          <w:tcPr>
            <w:tcW w:w="3737" w:type="pct"/>
          </w:tcPr>
          <w:p w14:paraId="5F2B6EE3" w14:textId="77777777" w:rsidR="00F9480F" w:rsidRDefault="00F9480F" w:rsidP="00B76E6E">
            <w:pPr>
              <w:pStyle w:val="TableText"/>
            </w:pPr>
          </w:p>
        </w:tc>
      </w:tr>
      <w:tr w:rsidR="00F9480F" w14:paraId="6E02571E" w14:textId="77777777" w:rsidTr="00E83E16">
        <w:tc>
          <w:tcPr>
            <w:tcW w:w="360" w:type="pct"/>
          </w:tcPr>
          <w:p w14:paraId="4F9B5561" w14:textId="77777777" w:rsidR="00F9480F" w:rsidRDefault="00F9480F" w:rsidP="00B76E6E">
            <w:pPr>
              <w:pStyle w:val="TableText"/>
            </w:pPr>
          </w:p>
        </w:tc>
        <w:tc>
          <w:tcPr>
            <w:tcW w:w="903" w:type="pct"/>
          </w:tcPr>
          <w:p w14:paraId="15275B02" w14:textId="77777777" w:rsidR="00F9480F" w:rsidRDefault="00F9480F" w:rsidP="00B76E6E">
            <w:pPr>
              <w:pStyle w:val="TableText"/>
            </w:pPr>
          </w:p>
        </w:tc>
        <w:tc>
          <w:tcPr>
            <w:tcW w:w="3737" w:type="pct"/>
          </w:tcPr>
          <w:p w14:paraId="21DB1D5E" w14:textId="77777777" w:rsidR="00F9480F" w:rsidRDefault="00F9480F" w:rsidP="00B76E6E">
            <w:pPr>
              <w:pStyle w:val="TableText"/>
            </w:pPr>
          </w:p>
        </w:tc>
      </w:tr>
      <w:tr w:rsidR="00F9480F" w14:paraId="6DBA511D" w14:textId="77777777" w:rsidTr="00E83E16">
        <w:tc>
          <w:tcPr>
            <w:tcW w:w="360" w:type="pct"/>
          </w:tcPr>
          <w:p w14:paraId="6AD50E09" w14:textId="77777777" w:rsidR="00F9480F" w:rsidRDefault="00F9480F" w:rsidP="00B76E6E">
            <w:pPr>
              <w:pStyle w:val="TableText"/>
            </w:pPr>
          </w:p>
        </w:tc>
        <w:tc>
          <w:tcPr>
            <w:tcW w:w="903" w:type="pct"/>
          </w:tcPr>
          <w:p w14:paraId="0A885E18" w14:textId="77777777" w:rsidR="00F9480F" w:rsidRDefault="00F9480F" w:rsidP="00B76E6E">
            <w:pPr>
              <w:pStyle w:val="TableText"/>
            </w:pPr>
          </w:p>
        </w:tc>
        <w:tc>
          <w:tcPr>
            <w:tcW w:w="3737" w:type="pct"/>
          </w:tcPr>
          <w:p w14:paraId="2C8E64B5" w14:textId="77777777" w:rsidR="00F9480F" w:rsidRDefault="00F9480F" w:rsidP="00B76E6E">
            <w:pPr>
              <w:pStyle w:val="TableText"/>
            </w:pPr>
          </w:p>
        </w:tc>
      </w:tr>
    </w:tbl>
    <w:p w14:paraId="1FC6ABD1" w14:textId="77777777" w:rsidR="00F9480F" w:rsidRDefault="00F9480F" w:rsidP="00F9480F"/>
    <w:p w14:paraId="23BA2228" w14:textId="77777777" w:rsidR="007F6D83" w:rsidRDefault="007F6D83" w:rsidP="007F6D83">
      <w:pPr>
        <w:pStyle w:val="ExSumHeading"/>
      </w:pPr>
      <w:bookmarkStart w:id="11" w:name="_Toc87877395"/>
      <w:r>
        <w:lastRenderedPageBreak/>
        <w:t>Approvals</w:t>
      </w:r>
      <w:bookmarkEnd w:id="11"/>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968"/>
        <w:gridCol w:w="360"/>
        <w:gridCol w:w="2520"/>
      </w:tblGrid>
      <w:tr w:rsidR="00234103" w:rsidRPr="00D50454" w14:paraId="0C71752C" w14:textId="77777777">
        <w:trPr>
          <w:jc w:val="center"/>
        </w:trPr>
        <w:tc>
          <w:tcPr>
            <w:tcW w:w="4968" w:type="dxa"/>
            <w:tcBorders>
              <w:bottom w:val="nil"/>
              <w:right w:val="nil"/>
            </w:tcBorders>
          </w:tcPr>
          <w:p w14:paraId="36BD18F8" w14:textId="77777777" w:rsidR="00234103" w:rsidRPr="00D50454" w:rsidRDefault="00234103" w:rsidP="0080534C">
            <w:pPr>
              <w:pStyle w:val="Title"/>
              <w:jc w:val="left"/>
              <w:rPr>
                <w:rFonts w:cs="Arial"/>
                <w:sz w:val="20"/>
                <w:szCs w:val="20"/>
              </w:rPr>
            </w:pPr>
            <w:r>
              <w:rPr>
                <w:rFonts w:cs="Arial"/>
                <w:sz w:val="20"/>
                <w:szCs w:val="20"/>
              </w:rPr>
              <w:t>[Name]</w:t>
            </w:r>
          </w:p>
          <w:p w14:paraId="0F73C407" w14:textId="77777777" w:rsidR="00234103" w:rsidRPr="00D50454" w:rsidRDefault="00234103" w:rsidP="0080534C">
            <w:pPr>
              <w:pStyle w:val="Title"/>
              <w:jc w:val="left"/>
              <w:rPr>
                <w:rFonts w:cs="Arial"/>
                <w:sz w:val="20"/>
                <w:szCs w:val="20"/>
              </w:rPr>
            </w:pPr>
            <w:r>
              <w:rPr>
                <w:rFonts w:cs="Arial"/>
                <w:sz w:val="20"/>
                <w:szCs w:val="20"/>
              </w:rPr>
              <w:t>[Title]</w:t>
            </w:r>
          </w:p>
        </w:tc>
        <w:tc>
          <w:tcPr>
            <w:tcW w:w="360" w:type="dxa"/>
            <w:tcBorders>
              <w:top w:val="nil"/>
              <w:left w:val="nil"/>
              <w:bottom w:val="nil"/>
              <w:right w:val="nil"/>
            </w:tcBorders>
          </w:tcPr>
          <w:p w14:paraId="67340387" w14:textId="77777777" w:rsidR="00234103" w:rsidRPr="00D50454" w:rsidRDefault="00234103" w:rsidP="0080534C">
            <w:pPr>
              <w:pStyle w:val="Title"/>
              <w:jc w:val="left"/>
              <w:rPr>
                <w:rFonts w:cs="Arial"/>
                <w:sz w:val="20"/>
                <w:szCs w:val="20"/>
              </w:rPr>
            </w:pPr>
          </w:p>
        </w:tc>
        <w:tc>
          <w:tcPr>
            <w:tcW w:w="2520" w:type="dxa"/>
            <w:tcBorders>
              <w:left w:val="nil"/>
              <w:bottom w:val="nil"/>
            </w:tcBorders>
          </w:tcPr>
          <w:p w14:paraId="51783AB8" w14:textId="77777777" w:rsidR="00234103" w:rsidRPr="00D50454" w:rsidRDefault="00234103" w:rsidP="0080534C">
            <w:pPr>
              <w:pStyle w:val="Title"/>
              <w:jc w:val="left"/>
              <w:rPr>
                <w:rFonts w:cs="Arial"/>
                <w:sz w:val="20"/>
                <w:szCs w:val="20"/>
              </w:rPr>
            </w:pPr>
            <w:r w:rsidRPr="00D50454">
              <w:rPr>
                <w:rFonts w:cs="Arial"/>
                <w:sz w:val="20"/>
                <w:szCs w:val="20"/>
              </w:rPr>
              <w:t>Date</w:t>
            </w:r>
          </w:p>
        </w:tc>
      </w:tr>
      <w:tr w:rsidR="00234103" w:rsidRPr="00D50454" w14:paraId="373A63AE" w14:textId="77777777">
        <w:trPr>
          <w:jc w:val="center"/>
        </w:trPr>
        <w:tc>
          <w:tcPr>
            <w:tcW w:w="4968" w:type="dxa"/>
            <w:tcBorders>
              <w:top w:val="nil"/>
              <w:bottom w:val="single" w:sz="4" w:space="0" w:color="auto"/>
              <w:right w:val="nil"/>
            </w:tcBorders>
          </w:tcPr>
          <w:p w14:paraId="77A8C1AB" w14:textId="77777777" w:rsidR="00234103" w:rsidRPr="00D50454" w:rsidRDefault="00234103" w:rsidP="0080534C">
            <w:pPr>
              <w:pStyle w:val="Title"/>
              <w:jc w:val="left"/>
              <w:rPr>
                <w:rFonts w:cs="Arial"/>
                <w:sz w:val="20"/>
                <w:szCs w:val="20"/>
              </w:rPr>
            </w:pPr>
          </w:p>
          <w:p w14:paraId="201AAF2A" w14:textId="77777777" w:rsidR="00234103" w:rsidRPr="00D50454" w:rsidRDefault="00234103" w:rsidP="0080534C">
            <w:pPr>
              <w:pStyle w:val="Title"/>
              <w:jc w:val="left"/>
              <w:rPr>
                <w:rFonts w:cs="Arial"/>
                <w:sz w:val="20"/>
                <w:szCs w:val="20"/>
              </w:rPr>
            </w:pPr>
          </w:p>
        </w:tc>
        <w:tc>
          <w:tcPr>
            <w:tcW w:w="360" w:type="dxa"/>
            <w:tcBorders>
              <w:top w:val="nil"/>
              <w:left w:val="nil"/>
              <w:bottom w:val="nil"/>
              <w:right w:val="nil"/>
            </w:tcBorders>
          </w:tcPr>
          <w:p w14:paraId="3ABEA36B" w14:textId="77777777" w:rsidR="00234103" w:rsidRPr="00D50454" w:rsidRDefault="00234103" w:rsidP="0080534C">
            <w:pPr>
              <w:pStyle w:val="Title"/>
              <w:jc w:val="left"/>
              <w:rPr>
                <w:rFonts w:cs="Arial"/>
                <w:sz w:val="20"/>
                <w:szCs w:val="20"/>
              </w:rPr>
            </w:pPr>
          </w:p>
        </w:tc>
        <w:tc>
          <w:tcPr>
            <w:tcW w:w="2520" w:type="dxa"/>
            <w:tcBorders>
              <w:top w:val="nil"/>
              <w:left w:val="nil"/>
              <w:bottom w:val="single" w:sz="4" w:space="0" w:color="auto"/>
            </w:tcBorders>
          </w:tcPr>
          <w:p w14:paraId="3E900C73" w14:textId="77777777" w:rsidR="00234103" w:rsidRPr="00D50454" w:rsidRDefault="00234103" w:rsidP="0080534C">
            <w:pPr>
              <w:pStyle w:val="Title"/>
              <w:jc w:val="left"/>
              <w:rPr>
                <w:rFonts w:cs="Arial"/>
                <w:sz w:val="20"/>
                <w:szCs w:val="20"/>
              </w:rPr>
            </w:pPr>
          </w:p>
        </w:tc>
      </w:tr>
      <w:tr w:rsidR="00234103" w:rsidRPr="00D50454" w14:paraId="26FE8FAF" w14:textId="77777777">
        <w:trPr>
          <w:jc w:val="center"/>
        </w:trPr>
        <w:tc>
          <w:tcPr>
            <w:tcW w:w="4968" w:type="dxa"/>
            <w:tcBorders>
              <w:top w:val="single" w:sz="4" w:space="0" w:color="auto"/>
              <w:bottom w:val="nil"/>
              <w:right w:val="nil"/>
            </w:tcBorders>
          </w:tcPr>
          <w:p w14:paraId="560EE420" w14:textId="77777777" w:rsidR="00234103" w:rsidRPr="00D50454" w:rsidRDefault="00234103" w:rsidP="00234103">
            <w:pPr>
              <w:pStyle w:val="Title"/>
              <w:jc w:val="left"/>
              <w:rPr>
                <w:rFonts w:cs="Arial"/>
                <w:sz w:val="20"/>
                <w:szCs w:val="20"/>
              </w:rPr>
            </w:pPr>
            <w:r>
              <w:rPr>
                <w:rFonts w:cs="Arial"/>
                <w:sz w:val="20"/>
                <w:szCs w:val="20"/>
              </w:rPr>
              <w:t>[Name]</w:t>
            </w:r>
          </w:p>
          <w:p w14:paraId="14527845" w14:textId="77777777" w:rsidR="00234103" w:rsidRPr="00D50454" w:rsidRDefault="00234103" w:rsidP="00234103">
            <w:pPr>
              <w:pStyle w:val="Title"/>
              <w:jc w:val="left"/>
              <w:rPr>
                <w:rFonts w:cs="Arial"/>
                <w:sz w:val="20"/>
                <w:szCs w:val="20"/>
              </w:rPr>
            </w:pPr>
            <w:r>
              <w:rPr>
                <w:rFonts w:cs="Arial"/>
                <w:sz w:val="20"/>
                <w:szCs w:val="20"/>
              </w:rPr>
              <w:t>[Title]</w:t>
            </w:r>
          </w:p>
        </w:tc>
        <w:tc>
          <w:tcPr>
            <w:tcW w:w="360" w:type="dxa"/>
            <w:tcBorders>
              <w:top w:val="nil"/>
              <w:left w:val="nil"/>
              <w:bottom w:val="nil"/>
              <w:right w:val="nil"/>
            </w:tcBorders>
          </w:tcPr>
          <w:p w14:paraId="3ADC9DF9" w14:textId="77777777" w:rsidR="00234103" w:rsidRPr="00D50454" w:rsidRDefault="00234103" w:rsidP="0080534C">
            <w:pPr>
              <w:pStyle w:val="Title"/>
              <w:jc w:val="left"/>
              <w:rPr>
                <w:rFonts w:cs="Arial"/>
                <w:sz w:val="20"/>
                <w:szCs w:val="20"/>
              </w:rPr>
            </w:pPr>
          </w:p>
        </w:tc>
        <w:tc>
          <w:tcPr>
            <w:tcW w:w="2520" w:type="dxa"/>
            <w:tcBorders>
              <w:top w:val="single" w:sz="4" w:space="0" w:color="auto"/>
              <w:left w:val="nil"/>
              <w:bottom w:val="nil"/>
            </w:tcBorders>
          </w:tcPr>
          <w:p w14:paraId="3CA5280F" w14:textId="77777777" w:rsidR="00234103" w:rsidRPr="00D50454" w:rsidRDefault="00234103" w:rsidP="0080534C">
            <w:pPr>
              <w:pStyle w:val="Title"/>
              <w:jc w:val="left"/>
              <w:rPr>
                <w:rFonts w:cs="Arial"/>
                <w:sz w:val="20"/>
                <w:szCs w:val="20"/>
              </w:rPr>
            </w:pPr>
            <w:r w:rsidRPr="00D50454">
              <w:rPr>
                <w:rFonts w:cs="Arial"/>
                <w:sz w:val="20"/>
                <w:szCs w:val="20"/>
              </w:rPr>
              <w:t>Date</w:t>
            </w:r>
          </w:p>
        </w:tc>
      </w:tr>
      <w:tr w:rsidR="00234103" w:rsidRPr="00D50454" w14:paraId="69F9135E" w14:textId="77777777">
        <w:trPr>
          <w:jc w:val="center"/>
        </w:trPr>
        <w:tc>
          <w:tcPr>
            <w:tcW w:w="4968" w:type="dxa"/>
            <w:tcBorders>
              <w:top w:val="nil"/>
              <w:bottom w:val="single" w:sz="4" w:space="0" w:color="auto"/>
              <w:right w:val="nil"/>
            </w:tcBorders>
          </w:tcPr>
          <w:p w14:paraId="0EDAE3F3" w14:textId="77777777" w:rsidR="00234103" w:rsidRPr="00D50454" w:rsidRDefault="00234103" w:rsidP="0080534C">
            <w:pPr>
              <w:pStyle w:val="Title"/>
              <w:jc w:val="left"/>
              <w:rPr>
                <w:rFonts w:cs="Arial"/>
                <w:sz w:val="20"/>
                <w:szCs w:val="20"/>
              </w:rPr>
            </w:pPr>
          </w:p>
          <w:p w14:paraId="7E679DAB" w14:textId="77777777" w:rsidR="00234103" w:rsidRPr="00D50454" w:rsidRDefault="00234103" w:rsidP="0080534C">
            <w:pPr>
              <w:pStyle w:val="Title"/>
              <w:jc w:val="left"/>
              <w:rPr>
                <w:rFonts w:cs="Arial"/>
                <w:sz w:val="20"/>
                <w:szCs w:val="20"/>
              </w:rPr>
            </w:pPr>
          </w:p>
        </w:tc>
        <w:tc>
          <w:tcPr>
            <w:tcW w:w="360" w:type="dxa"/>
            <w:tcBorders>
              <w:top w:val="nil"/>
              <w:left w:val="nil"/>
              <w:bottom w:val="nil"/>
              <w:right w:val="nil"/>
            </w:tcBorders>
          </w:tcPr>
          <w:p w14:paraId="68189265" w14:textId="77777777" w:rsidR="00234103" w:rsidRPr="00D50454" w:rsidRDefault="00234103" w:rsidP="0080534C">
            <w:pPr>
              <w:pStyle w:val="Title"/>
              <w:jc w:val="left"/>
              <w:rPr>
                <w:rFonts w:cs="Arial"/>
                <w:sz w:val="20"/>
                <w:szCs w:val="20"/>
              </w:rPr>
            </w:pPr>
          </w:p>
        </w:tc>
        <w:tc>
          <w:tcPr>
            <w:tcW w:w="2520" w:type="dxa"/>
            <w:tcBorders>
              <w:top w:val="nil"/>
              <w:left w:val="nil"/>
              <w:bottom w:val="single" w:sz="4" w:space="0" w:color="auto"/>
            </w:tcBorders>
          </w:tcPr>
          <w:p w14:paraId="11B50E7A" w14:textId="77777777" w:rsidR="00234103" w:rsidRPr="00D50454" w:rsidRDefault="00234103" w:rsidP="0080534C">
            <w:pPr>
              <w:pStyle w:val="Title"/>
              <w:jc w:val="left"/>
              <w:rPr>
                <w:rFonts w:cs="Arial"/>
                <w:sz w:val="20"/>
                <w:szCs w:val="20"/>
              </w:rPr>
            </w:pPr>
          </w:p>
        </w:tc>
      </w:tr>
    </w:tbl>
    <w:p w14:paraId="1368EE12" w14:textId="77777777" w:rsidR="007F6D83" w:rsidRPr="007F6D83" w:rsidRDefault="007F6D83" w:rsidP="007F6D83"/>
    <w:p w14:paraId="3B81D1C0" w14:textId="77777777" w:rsidR="00B76E6E" w:rsidRDefault="00B76E6E" w:rsidP="00B76E6E">
      <w:pPr>
        <w:pStyle w:val="ExSumHeading"/>
      </w:pPr>
      <w:bookmarkStart w:id="12" w:name="_Toc87877396"/>
      <w:r>
        <w:lastRenderedPageBreak/>
        <w:t>Table of Contents</w:t>
      </w:r>
      <w:bookmarkEnd w:id="12"/>
    </w:p>
    <w:p w14:paraId="5E8FBFDB" w14:textId="008E7C95" w:rsidR="00D16C86" w:rsidRDefault="00FE7E1F">
      <w:pPr>
        <w:pStyle w:val="TOC1"/>
        <w:rPr>
          <w:ins w:id="13" w:author="Ian Oliver" w:date="2021-11-15T14:02:00Z"/>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ins w:id="14" w:author="Ian Oliver" w:date="2021-11-15T14:02:00Z">
        <w:r w:rsidR="00D16C86" w:rsidRPr="00173943">
          <w:rPr>
            <w:rStyle w:val="Hyperlink"/>
            <w:noProof/>
          </w:rPr>
          <w:fldChar w:fldCharType="begin"/>
        </w:r>
        <w:r w:rsidR="00D16C86" w:rsidRPr="00173943">
          <w:rPr>
            <w:rStyle w:val="Hyperlink"/>
            <w:noProof/>
          </w:rPr>
          <w:instrText xml:space="preserve"> </w:instrText>
        </w:r>
        <w:r w:rsidR="00D16C86">
          <w:rPr>
            <w:noProof/>
          </w:rPr>
          <w:instrText>HYPERLINK \l "_Toc87877394"</w:instrText>
        </w:r>
        <w:r w:rsidR="00D16C86" w:rsidRPr="00173943">
          <w:rPr>
            <w:rStyle w:val="Hyperlink"/>
            <w:noProof/>
          </w:rPr>
          <w:instrText xml:space="preserve"> </w:instrText>
        </w:r>
        <w:r w:rsidR="00D16C86" w:rsidRPr="00173943">
          <w:rPr>
            <w:rStyle w:val="Hyperlink"/>
            <w:noProof/>
          </w:rPr>
        </w:r>
        <w:r w:rsidR="00D16C86" w:rsidRPr="00173943">
          <w:rPr>
            <w:rStyle w:val="Hyperlink"/>
            <w:noProof/>
          </w:rPr>
          <w:fldChar w:fldCharType="separate"/>
        </w:r>
        <w:r w:rsidR="00D16C86" w:rsidRPr="00173943">
          <w:rPr>
            <w:rStyle w:val="Hyperlink"/>
            <w:noProof/>
          </w:rPr>
          <w:t>Document Version Control</w:t>
        </w:r>
        <w:r w:rsidR="00D16C86">
          <w:rPr>
            <w:noProof/>
            <w:webHidden/>
          </w:rPr>
          <w:tab/>
        </w:r>
        <w:r w:rsidR="00D16C86">
          <w:rPr>
            <w:noProof/>
            <w:webHidden/>
          </w:rPr>
          <w:fldChar w:fldCharType="begin"/>
        </w:r>
        <w:r w:rsidR="00D16C86">
          <w:rPr>
            <w:noProof/>
            <w:webHidden/>
          </w:rPr>
          <w:instrText xml:space="preserve"> PAGEREF _Toc87877394 \h </w:instrText>
        </w:r>
        <w:r w:rsidR="00D16C86">
          <w:rPr>
            <w:noProof/>
            <w:webHidden/>
          </w:rPr>
        </w:r>
      </w:ins>
      <w:r w:rsidR="00D16C86">
        <w:rPr>
          <w:noProof/>
          <w:webHidden/>
        </w:rPr>
        <w:fldChar w:fldCharType="separate"/>
      </w:r>
      <w:ins w:id="15" w:author="Ian Oliver" w:date="2021-11-15T14:02:00Z">
        <w:r w:rsidR="00D16C86">
          <w:rPr>
            <w:noProof/>
            <w:webHidden/>
          </w:rPr>
          <w:t>ii</w:t>
        </w:r>
        <w:r w:rsidR="00D16C86">
          <w:rPr>
            <w:noProof/>
            <w:webHidden/>
          </w:rPr>
          <w:fldChar w:fldCharType="end"/>
        </w:r>
        <w:r w:rsidR="00D16C86" w:rsidRPr="00173943">
          <w:rPr>
            <w:rStyle w:val="Hyperlink"/>
            <w:noProof/>
          </w:rPr>
          <w:fldChar w:fldCharType="end"/>
        </w:r>
      </w:ins>
    </w:p>
    <w:p w14:paraId="4BC00FD2" w14:textId="7332FF2F" w:rsidR="00D16C86" w:rsidRDefault="00D16C86">
      <w:pPr>
        <w:pStyle w:val="TOC1"/>
        <w:rPr>
          <w:ins w:id="16" w:author="Ian Oliver" w:date="2021-11-15T14:02:00Z"/>
          <w:rFonts w:asciiTheme="minorHAnsi" w:eastAsiaTheme="minorEastAsia" w:hAnsiTheme="minorHAnsi" w:cstheme="minorBidi"/>
          <w:noProof/>
          <w:sz w:val="22"/>
          <w:szCs w:val="22"/>
          <w:lang w:eastAsia="ja-JP"/>
        </w:rPr>
      </w:pPr>
      <w:ins w:id="17"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"_Toc87877395"</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Approvals</w:t>
        </w:r>
        <w:r>
          <w:rPr>
            <w:noProof/>
            <w:webHidden/>
          </w:rPr>
          <w:tab/>
        </w:r>
        <w:r>
          <w:rPr>
            <w:noProof/>
            <w:webHidden/>
          </w:rPr>
          <w:fldChar w:fldCharType="begin"/>
        </w:r>
        <w:r>
          <w:rPr>
            <w:noProof/>
            <w:webHidden/>
          </w:rPr>
          <w:instrText xml:space="preserve"> PAGEREF _Toc87877395 \h </w:instrText>
        </w:r>
        <w:r>
          <w:rPr>
            <w:noProof/>
            <w:webHidden/>
          </w:rPr>
        </w:r>
      </w:ins>
      <w:r>
        <w:rPr>
          <w:noProof/>
          <w:webHidden/>
        </w:rPr>
        <w:fldChar w:fldCharType="separate"/>
      </w:r>
      <w:ins w:id="18" w:author="Ian Oliver" w:date="2021-11-15T14:02:00Z">
        <w:r>
          <w:rPr>
            <w:noProof/>
            <w:webHidden/>
          </w:rPr>
          <w:t>iii</w:t>
        </w:r>
        <w:r>
          <w:rPr>
            <w:noProof/>
            <w:webHidden/>
          </w:rPr>
          <w:fldChar w:fldCharType="end"/>
        </w:r>
        <w:r w:rsidRPr="00173943">
          <w:rPr>
            <w:rStyle w:val="Hyperlink"/>
            <w:noProof/>
          </w:rPr>
          <w:fldChar w:fldCharType="end"/>
        </w:r>
      </w:ins>
    </w:p>
    <w:p w14:paraId="222BCE45" w14:textId="7AC9E300" w:rsidR="00D16C86" w:rsidRDefault="00D16C86">
      <w:pPr>
        <w:pStyle w:val="TOC1"/>
        <w:rPr>
          <w:ins w:id="19" w:author="Ian Oliver" w:date="2021-11-15T14:02:00Z"/>
          <w:rFonts w:asciiTheme="minorHAnsi" w:eastAsiaTheme="minorEastAsia" w:hAnsiTheme="minorHAnsi" w:cstheme="minorBidi"/>
          <w:noProof/>
          <w:sz w:val="22"/>
          <w:szCs w:val="22"/>
          <w:lang w:eastAsia="ja-JP"/>
        </w:rPr>
      </w:pPr>
      <w:ins w:id="20"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"_Toc87877396"</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Table of Contents</w:t>
        </w:r>
        <w:r>
          <w:rPr>
            <w:noProof/>
            <w:webHidden/>
          </w:rPr>
          <w:tab/>
        </w:r>
        <w:r>
          <w:rPr>
            <w:noProof/>
            <w:webHidden/>
          </w:rPr>
          <w:fldChar w:fldCharType="begin"/>
        </w:r>
        <w:r>
          <w:rPr>
            <w:noProof/>
            <w:webHidden/>
          </w:rPr>
          <w:instrText xml:space="preserve"> PAGEREF _Toc87877396 \h </w:instrText>
        </w:r>
        <w:r>
          <w:rPr>
            <w:noProof/>
            <w:webHidden/>
          </w:rPr>
        </w:r>
      </w:ins>
      <w:r>
        <w:rPr>
          <w:noProof/>
          <w:webHidden/>
        </w:rPr>
        <w:fldChar w:fldCharType="separate"/>
      </w:r>
      <w:ins w:id="21" w:author="Ian Oliver" w:date="2021-11-15T14:02:00Z">
        <w:r>
          <w:rPr>
            <w:noProof/>
            <w:webHidden/>
          </w:rPr>
          <w:t>iv</w:t>
        </w:r>
        <w:r>
          <w:rPr>
            <w:noProof/>
            <w:webHidden/>
          </w:rPr>
          <w:fldChar w:fldCharType="end"/>
        </w:r>
        <w:r w:rsidRPr="00173943">
          <w:rPr>
            <w:rStyle w:val="Hyperlink"/>
            <w:noProof/>
          </w:rPr>
          <w:fldChar w:fldCharType="end"/>
        </w:r>
      </w:ins>
    </w:p>
    <w:p w14:paraId="059504E3" w14:textId="64562E2F" w:rsidR="00D16C86" w:rsidRDefault="00D16C86">
      <w:pPr>
        <w:pStyle w:val="TOC1"/>
        <w:rPr>
          <w:ins w:id="22" w:author="Ian Oliver" w:date="2021-11-15T14:02:00Z"/>
          <w:rFonts w:asciiTheme="minorHAnsi" w:eastAsiaTheme="minorEastAsia" w:hAnsiTheme="minorHAnsi" w:cstheme="minorBidi"/>
          <w:noProof/>
          <w:sz w:val="22"/>
          <w:szCs w:val="22"/>
          <w:lang w:eastAsia="ja-JP"/>
        </w:rPr>
      </w:pPr>
      <w:ins w:id="23"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"_Toc87877397"</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Section 1 Introduction</w:t>
        </w:r>
        <w:r>
          <w:rPr>
            <w:noProof/>
            <w:webHidden/>
          </w:rPr>
          <w:tab/>
        </w:r>
        <w:r>
          <w:rPr>
            <w:noProof/>
            <w:webHidden/>
          </w:rPr>
          <w:fldChar w:fldCharType="begin"/>
        </w:r>
        <w:r>
          <w:rPr>
            <w:noProof/>
            <w:webHidden/>
          </w:rPr>
          <w:instrText xml:space="preserve"> PAGEREF _Toc87877397 \h </w:instrText>
        </w:r>
        <w:r>
          <w:rPr>
            <w:noProof/>
            <w:webHidden/>
          </w:rPr>
        </w:r>
      </w:ins>
      <w:r>
        <w:rPr>
          <w:noProof/>
          <w:webHidden/>
        </w:rPr>
        <w:fldChar w:fldCharType="separate"/>
      </w:r>
      <w:ins w:id="24" w:author="Ian Oliver" w:date="2021-11-15T14:02:00Z">
        <w:r>
          <w:rPr>
            <w:noProof/>
            <w:webHidden/>
          </w:rPr>
          <w:t>1</w:t>
        </w:r>
        <w:r>
          <w:rPr>
            <w:noProof/>
            <w:webHidden/>
          </w:rPr>
          <w:fldChar w:fldCharType="end"/>
        </w:r>
        <w:r w:rsidRPr="00173943">
          <w:rPr>
            <w:rStyle w:val="Hyperlink"/>
            <w:noProof/>
          </w:rPr>
          <w:fldChar w:fldCharType="end"/>
        </w:r>
      </w:ins>
    </w:p>
    <w:p w14:paraId="40E92772" w14:textId="57EF8BBE" w:rsidR="00D16C86" w:rsidRDefault="00D16C86">
      <w:pPr>
        <w:pStyle w:val="TOC2"/>
        <w:rPr>
          <w:ins w:id="25" w:author="Ian Oliver" w:date="2021-11-15T14:02:00Z"/>
          <w:rFonts w:asciiTheme="minorHAnsi" w:eastAsiaTheme="minorEastAsia" w:hAnsiTheme="minorHAnsi" w:cstheme="minorBidi"/>
          <w:noProof/>
          <w:sz w:val="22"/>
          <w:szCs w:val="22"/>
          <w:lang w:eastAsia="ja-JP"/>
        </w:rPr>
      </w:pPr>
      <w:ins w:id="26"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"_Toc87877398"</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1.1 Background</w:t>
        </w:r>
        <w:r>
          <w:rPr>
            <w:noProof/>
            <w:webHidden/>
          </w:rPr>
          <w:tab/>
        </w:r>
        <w:r>
          <w:rPr>
            <w:noProof/>
            <w:webHidden/>
          </w:rPr>
          <w:fldChar w:fldCharType="begin"/>
        </w:r>
        <w:r>
          <w:rPr>
            <w:noProof/>
            <w:webHidden/>
          </w:rPr>
          <w:instrText xml:space="preserve"> PAGEREF _Toc87877398 \h </w:instrText>
        </w:r>
        <w:r>
          <w:rPr>
            <w:noProof/>
            <w:webHidden/>
          </w:rPr>
        </w:r>
      </w:ins>
      <w:r>
        <w:rPr>
          <w:noProof/>
          <w:webHidden/>
        </w:rPr>
        <w:fldChar w:fldCharType="separate"/>
      </w:r>
      <w:ins w:id="27" w:author="Ian Oliver" w:date="2021-11-15T14:02:00Z">
        <w:r>
          <w:rPr>
            <w:noProof/>
            <w:webHidden/>
          </w:rPr>
          <w:t>1</w:t>
        </w:r>
        <w:r>
          <w:rPr>
            <w:noProof/>
            <w:webHidden/>
          </w:rPr>
          <w:fldChar w:fldCharType="end"/>
        </w:r>
        <w:r w:rsidRPr="00173943">
          <w:rPr>
            <w:rStyle w:val="Hyperlink"/>
            <w:noProof/>
          </w:rPr>
          <w:fldChar w:fldCharType="end"/>
        </w:r>
      </w:ins>
    </w:p>
    <w:p w14:paraId="4B9B15FB" w14:textId="45A52AE7" w:rsidR="00D16C86" w:rsidRDefault="00D16C86">
      <w:pPr>
        <w:pStyle w:val="TOC2"/>
        <w:rPr>
          <w:ins w:id="28" w:author="Ian Oliver" w:date="2021-11-15T14:02:00Z"/>
          <w:rFonts w:asciiTheme="minorHAnsi" w:eastAsiaTheme="minorEastAsia" w:hAnsiTheme="minorHAnsi" w:cstheme="minorBidi"/>
          <w:noProof/>
          <w:sz w:val="22"/>
          <w:szCs w:val="22"/>
          <w:lang w:eastAsia="ja-JP"/>
        </w:rPr>
      </w:pPr>
      <w:ins w:id="29"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"_Toc87877402"</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1.2 Purpose</w:t>
        </w:r>
        <w:r>
          <w:rPr>
            <w:noProof/>
            <w:webHidden/>
          </w:rPr>
          <w:tab/>
        </w:r>
        <w:r>
          <w:rPr>
            <w:noProof/>
            <w:webHidden/>
          </w:rPr>
          <w:fldChar w:fldCharType="begin"/>
        </w:r>
        <w:r>
          <w:rPr>
            <w:noProof/>
            <w:webHidden/>
          </w:rPr>
          <w:instrText xml:space="preserve"> PAGEREF _Toc87877402 \h </w:instrText>
        </w:r>
        <w:r>
          <w:rPr>
            <w:noProof/>
            <w:webHidden/>
          </w:rPr>
        </w:r>
      </w:ins>
      <w:r>
        <w:rPr>
          <w:noProof/>
          <w:webHidden/>
        </w:rPr>
        <w:fldChar w:fldCharType="separate"/>
      </w:r>
      <w:ins w:id="30" w:author="Ian Oliver" w:date="2021-11-15T14:02:00Z">
        <w:r>
          <w:rPr>
            <w:noProof/>
            <w:webHidden/>
          </w:rPr>
          <w:t>1</w:t>
        </w:r>
        <w:r>
          <w:rPr>
            <w:noProof/>
            <w:webHidden/>
          </w:rPr>
          <w:fldChar w:fldCharType="end"/>
        </w:r>
        <w:r w:rsidRPr="00173943">
          <w:rPr>
            <w:rStyle w:val="Hyperlink"/>
            <w:noProof/>
          </w:rPr>
          <w:fldChar w:fldCharType="end"/>
        </w:r>
      </w:ins>
    </w:p>
    <w:p w14:paraId="17A728A9" w14:textId="1E247B29" w:rsidR="00D16C86" w:rsidRDefault="00D16C86">
      <w:pPr>
        <w:pStyle w:val="TOC2"/>
        <w:rPr>
          <w:ins w:id="31" w:author="Ian Oliver" w:date="2021-11-15T14:02:00Z"/>
          <w:rFonts w:asciiTheme="minorHAnsi" w:eastAsiaTheme="minorEastAsia" w:hAnsiTheme="minorHAnsi" w:cstheme="minorBidi"/>
          <w:noProof/>
          <w:sz w:val="22"/>
          <w:szCs w:val="22"/>
          <w:lang w:eastAsia="ja-JP"/>
        </w:rPr>
      </w:pPr>
      <w:ins w:id="32"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"_Toc87877405"</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 xml:space="preserve"> Acceptance Criteria Factors</w:t>
        </w:r>
        <w:r>
          <w:rPr>
            <w:noProof/>
            <w:webHidden/>
          </w:rPr>
          <w:tab/>
        </w:r>
        <w:r>
          <w:rPr>
            <w:noProof/>
            <w:webHidden/>
          </w:rPr>
          <w:fldChar w:fldCharType="begin"/>
        </w:r>
        <w:r>
          <w:rPr>
            <w:noProof/>
            <w:webHidden/>
          </w:rPr>
          <w:instrText xml:space="preserve"> PAGEREF _Toc87877405 \h </w:instrText>
        </w:r>
        <w:r>
          <w:rPr>
            <w:noProof/>
            <w:webHidden/>
          </w:rPr>
        </w:r>
      </w:ins>
      <w:r>
        <w:rPr>
          <w:noProof/>
          <w:webHidden/>
        </w:rPr>
        <w:fldChar w:fldCharType="separate"/>
      </w:r>
      <w:ins w:id="33" w:author="Ian Oliver" w:date="2021-11-15T14:02:00Z">
        <w:r>
          <w:rPr>
            <w:noProof/>
            <w:webHidden/>
          </w:rPr>
          <w:t>1</w:t>
        </w:r>
        <w:r>
          <w:rPr>
            <w:noProof/>
            <w:webHidden/>
          </w:rPr>
          <w:fldChar w:fldCharType="end"/>
        </w:r>
        <w:r w:rsidRPr="00173943">
          <w:rPr>
            <w:rStyle w:val="Hyperlink"/>
            <w:noProof/>
          </w:rPr>
          <w:fldChar w:fldCharType="end"/>
        </w:r>
      </w:ins>
    </w:p>
    <w:p w14:paraId="02CF9325" w14:textId="177A000C" w:rsidR="00D16C86" w:rsidRDefault="00D16C86">
      <w:pPr>
        <w:pStyle w:val="TOC2"/>
        <w:rPr>
          <w:ins w:id="34" w:author="Ian Oliver" w:date="2021-11-15T14:02:00Z"/>
          <w:rFonts w:asciiTheme="minorHAnsi" w:eastAsiaTheme="minorEastAsia" w:hAnsiTheme="minorHAnsi" w:cstheme="minorBidi"/>
          <w:noProof/>
          <w:sz w:val="22"/>
          <w:szCs w:val="22"/>
          <w:lang w:eastAsia="ja-JP"/>
        </w:rPr>
      </w:pPr>
      <w:ins w:id="35"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"_Toc87877406"</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1.3</w:t>
        </w:r>
        <w:r>
          <w:rPr>
            <w:noProof/>
            <w:webHidden/>
          </w:rPr>
          <w:tab/>
        </w:r>
        <w:r>
          <w:rPr>
            <w:noProof/>
            <w:webHidden/>
          </w:rPr>
          <w:fldChar w:fldCharType="begin"/>
        </w:r>
        <w:r>
          <w:rPr>
            <w:noProof/>
            <w:webHidden/>
          </w:rPr>
          <w:instrText xml:space="preserve"> PAGEREF _Toc87877406 \h </w:instrText>
        </w:r>
        <w:r>
          <w:rPr>
            <w:noProof/>
            <w:webHidden/>
          </w:rPr>
        </w:r>
      </w:ins>
      <w:r>
        <w:rPr>
          <w:noProof/>
          <w:webHidden/>
        </w:rPr>
        <w:fldChar w:fldCharType="separate"/>
      </w:r>
      <w:ins w:id="36" w:author="Ian Oliver" w:date="2021-11-15T14:02:00Z">
        <w:r>
          <w:rPr>
            <w:noProof/>
            <w:webHidden/>
          </w:rPr>
          <w:t>1</w:t>
        </w:r>
        <w:r>
          <w:rPr>
            <w:noProof/>
            <w:webHidden/>
          </w:rPr>
          <w:fldChar w:fldCharType="end"/>
        </w:r>
        <w:r w:rsidRPr="00173943">
          <w:rPr>
            <w:rStyle w:val="Hyperlink"/>
            <w:noProof/>
          </w:rPr>
          <w:fldChar w:fldCharType="end"/>
        </w:r>
      </w:ins>
    </w:p>
    <w:p w14:paraId="704CAB4F" w14:textId="0650E2BC" w:rsidR="00D16C86" w:rsidRDefault="00D16C86">
      <w:pPr>
        <w:pStyle w:val="TOC2"/>
        <w:rPr>
          <w:ins w:id="37" w:author="Ian Oliver" w:date="2021-11-15T14:02:00Z"/>
          <w:rFonts w:asciiTheme="minorHAnsi" w:eastAsiaTheme="minorEastAsia" w:hAnsiTheme="minorHAnsi" w:cstheme="minorBidi"/>
          <w:noProof/>
          <w:sz w:val="22"/>
          <w:szCs w:val="22"/>
          <w:lang w:eastAsia="ja-JP"/>
        </w:rPr>
      </w:pPr>
      <w:ins w:id="38"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"_Toc87877434"</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1.4 References and Related Documents</w:t>
        </w:r>
        <w:r>
          <w:rPr>
            <w:noProof/>
            <w:webHidden/>
          </w:rPr>
          <w:tab/>
        </w:r>
        <w:r>
          <w:rPr>
            <w:noProof/>
            <w:webHidden/>
          </w:rPr>
          <w:fldChar w:fldCharType="begin"/>
        </w:r>
        <w:r>
          <w:rPr>
            <w:noProof/>
            <w:webHidden/>
          </w:rPr>
          <w:instrText xml:space="preserve"> PAGEREF _Toc87877434 \h </w:instrText>
        </w:r>
        <w:r>
          <w:rPr>
            <w:noProof/>
            <w:webHidden/>
          </w:rPr>
        </w:r>
      </w:ins>
      <w:r>
        <w:rPr>
          <w:noProof/>
          <w:webHidden/>
        </w:rPr>
        <w:fldChar w:fldCharType="separate"/>
      </w:r>
      <w:ins w:id="39" w:author="Ian Oliver" w:date="2021-11-15T14:02:00Z">
        <w:r>
          <w:rPr>
            <w:noProof/>
            <w:webHidden/>
          </w:rPr>
          <w:t>1</w:t>
        </w:r>
        <w:r>
          <w:rPr>
            <w:noProof/>
            <w:webHidden/>
          </w:rPr>
          <w:fldChar w:fldCharType="end"/>
        </w:r>
        <w:r w:rsidRPr="00173943">
          <w:rPr>
            <w:rStyle w:val="Hyperlink"/>
            <w:noProof/>
          </w:rPr>
          <w:fldChar w:fldCharType="end"/>
        </w:r>
      </w:ins>
    </w:p>
    <w:p w14:paraId="4854F0BC" w14:textId="3D294412" w:rsidR="00D16C86" w:rsidRDefault="00D16C86">
      <w:pPr>
        <w:pStyle w:val="TOC1"/>
        <w:rPr>
          <w:ins w:id="40" w:author="Ian Oliver" w:date="2021-11-15T14:02:00Z"/>
          <w:rFonts w:asciiTheme="minorHAnsi" w:eastAsiaTheme="minorEastAsia" w:hAnsiTheme="minorHAnsi" w:cstheme="minorBidi"/>
          <w:noProof/>
          <w:sz w:val="22"/>
          <w:szCs w:val="22"/>
          <w:lang w:eastAsia="ja-JP"/>
        </w:rPr>
      </w:pPr>
      <w:ins w:id="41"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"_Toc87877448"</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Section 2 Business Scenarios</w:t>
        </w:r>
        <w:r>
          <w:rPr>
            <w:noProof/>
            <w:webHidden/>
          </w:rPr>
          <w:tab/>
        </w:r>
        <w:r>
          <w:rPr>
            <w:noProof/>
            <w:webHidden/>
          </w:rPr>
          <w:fldChar w:fldCharType="begin"/>
        </w:r>
        <w:r>
          <w:rPr>
            <w:noProof/>
            <w:webHidden/>
          </w:rPr>
          <w:instrText xml:space="preserve"> PAGEREF _Toc87877448 \h </w:instrText>
        </w:r>
        <w:r>
          <w:rPr>
            <w:noProof/>
            <w:webHidden/>
          </w:rPr>
        </w:r>
      </w:ins>
      <w:r>
        <w:rPr>
          <w:noProof/>
          <w:webHidden/>
        </w:rPr>
        <w:fldChar w:fldCharType="separate"/>
      </w:r>
      <w:ins w:id="42" w:author="Ian Oliver" w:date="2021-11-15T14:02:00Z">
        <w:r>
          <w:rPr>
            <w:noProof/>
            <w:webHidden/>
          </w:rPr>
          <w:t>2</w:t>
        </w:r>
        <w:r>
          <w:rPr>
            <w:noProof/>
            <w:webHidden/>
          </w:rPr>
          <w:fldChar w:fldCharType="end"/>
        </w:r>
        <w:r w:rsidRPr="00173943">
          <w:rPr>
            <w:rStyle w:val="Hyperlink"/>
            <w:noProof/>
          </w:rPr>
          <w:fldChar w:fldCharType="end"/>
        </w:r>
      </w:ins>
    </w:p>
    <w:p w14:paraId="7DA43096" w14:textId="26C83323" w:rsidR="00D16C86" w:rsidRDefault="00D16C86">
      <w:pPr>
        <w:pStyle w:val="TOC1"/>
        <w:rPr>
          <w:ins w:id="43" w:author="Ian Oliver" w:date="2021-11-15T14:02:00Z"/>
          <w:rFonts w:asciiTheme="minorHAnsi" w:eastAsiaTheme="minorEastAsia" w:hAnsiTheme="minorHAnsi" w:cstheme="minorBidi"/>
          <w:noProof/>
          <w:sz w:val="22"/>
          <w:szCs w:val="22"/>
          <w:lang w:eastAsia="ja-JP"/>
        </w:rPr>
      </w:pPr>
      <w:ins w:id="44"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"_Toc87877449"</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Section 3 Use Case Model</w:t>
        </w:r>
        <w:r>
          <w:rPr>
            <w:noProof/>
            <w:webHidden/>
          </w:rPr>
          <w:tab/>
        </w:r>
        <w:r>
          <w:rPr>
            <w:noProof/>
            <w:webHidden/>
          </w:rPr>
          <w:fldChar w:fldCharType="begin"/>
        </w:r>
        <w:r>
          <w:rPr>
            <w:noProof/>
            <w:webHidden/>
          </w:rPr>
          <w:instrText xml:space="preserve"> PAGEREF _Toc87877449 \h </w:instrText>
        </w:r>
        <w:r>
          <w:rPr>
            <w:noProof/>
            <w:webHidden/>
          </w:rPr>
        </w:r>
      </w:ins>
      <w:r>
        <w:rPr>
          <w:noProof/>
          <w:webHidden/>
        </w:rPr>
        <w:fldChar w:fldCharType="separate"/>
      </w:r>
      <w:ins w:id="45" w:author="Ian Oliver" w:date="2021-11-15T14:02:00Z">
        <w:r>
          <w:rPr>
            <w:noProof/>
            <w:webHidden/>
          </w:rPr>
          <w:t>4</w:t>
        </w:r>
        <w:r>
          <w:rPr>
            <w:noProof/>
            <w:webHidden/>
          </w:rPr>
          <w:fldChar w:fldCharType="end"/>
        </w:r>
        <w:r w:rsidRPr="00173943">
          <w:rPr>
            <w:rStyle w:val="Hyperlink"/>
            <w:noProof/>
          </w:rPr>
          <w:fldChar w:fldCharType="end"/>
        </w:r>
      </w:ins>
    </w:p>
    <w:p w14:paraId="1EE8F7F6" w14:textId="6E763FFC" w:rsidR="00D16C86" w:rsidRDefault="00D16C86">
      <w:pPr>
        <w:pStyle w:val="TOC2"/>
        <w:rPr>
          <w:ins w:id="46" w:author="Ian Oliver" w:date="2021-11-15T14:02:00Z"/>
          <w:rFonts w:asciiTheme="minorHAnsi" w:eastAsiaTheme="minorEastAsia" w:hAnsiTheme="minorHAnsi" w:cstheme="minorBidi"/>
          <w:noProof/>
          <w:sz w:val="22"/>
          <w:szCs w:val="22"/>
          <w:lang w:eastAsia="ja-JP"/>
        </w:rPr>
      </w:pPr>
      <w:ins w:id="47"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"_Toc87877464"</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 xml:space="preserve"> Actors</w:t>
        </w:r>
        <w:r>
          <w:rPr>
            <w:noProof/>
            <w:webHidden/>
          </w:rPr>
          <w:tab/>
        </w:r>
        <w:r>
          <w:rPr>
            <w:noProof/>
            <w:webHidden/>
          </w:rPr>
          <w:fldChar w:fldCharType="begin"/>
        </w:r>
        <w:r>
          <w:rPr>
            <w:noProof/>
            <w:webHidden/>
          </w:rPr>
          <w:instrText xml:space="preserve"> PAGEREF _Toc87877464 \h </w:instrText>
        </w:r>
        <w:r>
          <w:rPr>
            <w:noProof/>
            <w:webHidden/>
          </w:rPr>
        </w:r>
      </w:ins>
      <w:r>
        <w:rPr>
          <w:noProof/>
          <w:webHidden/>
        </w:rPr>
        <w:fldChar w:fldCharType="separate"/>
      </w:r>
      <w:ins w:id="48" w:author="Ian Oliver" w:date="2021-11-15T14:02:00Z">
        <w:r>
          <w:rPr>
            <w:noProof/>
            <w:webHidden/>
          </w:rPr>
          <w:t>4</w:t>
        </w:r>
        <w:r>
          <w:rPr>
            <w:noProof/>
            <w:webHidden/>
          </w:rPr>
          <w:fldChar w:fldCharType="end"/>
        </w:r>
        <w:r w:rsidRPr="00173943">
          <w:rPr>
            <w:rStyle w:val="Hyperlink"/>
            <w:noProof/>
          </w:rPr>
          <w:fldChar w:fldCharType="end"/>
        </w:r>
      </w:ins>
    </w:p>
    <w:p w14:paraId="6A7D4971" w14:textId="4D90FB1F" w:rsidR="00D16C86" w:rsidRDefault="00D16C86">
      <w:pPr>
        <w:pStyle w:val="TOC2"/>
        <w:rPr>
          <w:ins w:id="49" w:author="Ian Oliver" w:date="2021-11-15T14:02:00Z"/>
          <w:rFonts w:asciiTheme="minorHAnsi" w:eastAsiaTheme="minorEastAsia" w:hAnsiTheme="minorHAnsi" w:cstheme="minorBidi"/>
          <w:noProof/>
          <w:sz w:val="22"/>
          <w:szCs w:val="22"/>
          <w:lang w:eastAsia="ja-JP"/>
        </w:rPr>
      </w:pPr>
      <w:ins w:id="50"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"_Toc87877465"</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3.1</w:t>
        </w:r>
        <w:r>
          <w:rPr>
            <w:noProof/>
            <w:webHidden/>
          </w:rPr>
          <w:tab/>
        </w:r>
        <w:r>
          <w:rPr>
            <w:noProof/>
            <w:webHidden/>
          </w:rPr>
          <w:fldChar w:fldCharType="begin"/>
        </w:r>
        <w:r>
          <w:rPr>
            <w:noProof/>
            <w:webHidden/>
          </w:rPr>
          <w:instrText xml:space="preserve"> PAGEREF _Toc87877465 \h </w:instrText>
        </w:r>
        <w:r>
          <w:rPr>
            <w:noProof/>
            <w:webHidden/>
          </w:rPr>
        </w:r>
      </w:ins>
      <w:r>
        <w:rPr>
          <w:noProof/>
          <w:webHidden/>
        </w:rPr>
        <w:fldChar w:fldCharType="separate"/>
      </w:r>
      <w:ins w:id="51" w:author="Ian Oliver" w:date="2021-11-15T14:02:00Z">
        <w:r>
          <w:rPr>
            <w:noProof/>
            <w:webHidden/>
          </w:rPr>
          <w:t>4</w:t>
        </w:r>
        <w:r>
          <w:rPr>
            <w:noProof/>
            <w:webHidden/>
          </w:rPr>
          <w:fldChar w:fldCharType="end"/>
        </w:r>
        <w:r w:rsidRPr="00173943">
          <w:rPr>
            <w:rStyle w:val="Hyperlink"/>
            <w:noProof/>
          </w:rPr>
          <w:fldChar w:fldCharType="end"/>
        </w:r>
      </w:ins>
    </w:p>
    <w:p w14:paraId="63777347" w14:textId="36E4664D" w:rsidR="00D16C86" w:rsidRDefault="00D16C86">
      <w:pPr>
        <w:pStyle w:val="TOC2"/>
        <w:rPr>
          <w:ins w:id="52" w:author="Ian Oliver" w:date="2021-11-15T14:02:00Z"/>
          <w:rFonts w:asciiTheme="minorHAnsi" w:eastAsiaTheme="minorEastAsia" w:hAnsiTheme="minorHAnsi" w:cstheme="minorBidi"/>
          <w:noProof/>
          <w:sz w:val="22"/>
          <w:szCs w:val="22"/>
          <w:lang w:eastAsia="ja-JP"/>
        </w:rPr>
      </w:pPr>
      <w:ins w:id="53"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"_Toc87877466"</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3.2 Use Case Diagram</w:t>
        </w:r>
        <w:r>
          <w:rPr>
            <w:noProof/>
            <w:webHidden/>
          </w:rPr>
          <w:tab/>
        </w:r>
        <w:r>
          <w:rPr>
            <w:noProof/>
            <w:webHidden/>
          </w:rPr>
          <w:fldChar w:fldCharType="begin"/>
        </w:r>
        <w:r>
          <w:rPr>
            <w:noProof/>
            <w:webHidden/>
          </w:rPr>
          <w:instrText xml:space="preserve"> PAGEREF _Toc87877466 \h </w:instrText>
        </w:r>
        <w:r>
          <w:rPr>
            <w:noProof/>
            <w:webHidden/>
          </w:rPr>
        </w:r>
      </w:ins>
      <w:r>
        <w:rPr>
          <w:noProof/>
          <w:webHidden/>
        </w:rPr>
        <w:fldChar w:fldCharType="separate"/>
      </w:r>
      <w:ins w:id="54" w:author="Ian Oliver" w:date="2021-11-15T14:02:00Z">
        <w:r>
          <w:rPr>
            <w:noProof/>
            <w:webHidden/>
          </w:rPr>
          <w:t>4</w:t>
        </w:r>
        <w:r>
          <w:rPr>
            <w:noProof/>
            <w:webHidden/>
          </w:rPr>
          <w:fldChar w:fldCharType="end"/>
        </w:r>
        <w:r w:rsidRPr="00173943">
          <w:rPr>
            <w:rStyle w:val="Hyperlink"/>
            <w:noProof/>
          </w:rPr>
          <w:fldChar w:fldCharType="end"/>
        </w:r>
      </w:ins>
    </w:p>
    <w:p w14:paraId="788E54F7" w14:textId="530842B4" w:rsidR="00D16C86" w:rsidRDefault="00D16C86">
      <w:pPr>
        <w:pStyle w:val="TOC2"/>
        <w:rPr>
          <w:ins w:id="55" w:author="Ian Oliver" w:date="2021-11-15T14:02:00Z"/>
          <w:rFonts w:asciiTheme="minorHAnsi" w:eastAsiaTheme="minorEastAsia" w:hAnsiTheme="minorHAnsi" w:cstheme="minorBidi"/>
          <w:noProof/>
          <w:sz w:val="22"/>
          <w:szCs w:val="22"/>
          <w:lang w:eastAsia="ja-JP"/>
        </w:rPr>
      </w:pPr>
      <w:ins w:id="56"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"_Toc87877467"</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3.3 Use Case Outline</w:t>
        </w:r>
        <w:r>
          <w:rPr>
            <w:noProof/>
            <w:webHidden/>
          </w:rPr>
          <w:tab/>
        </w:r>
        <w:r>
          <w:rPr>
            <w:noProof/>
            <w:webHidden/>
          </w:rPr>
          <w:fldChar w:fldCharType="begin"/>
        </w:r>
        <w:r>
          <w:rPr>
            <w:noProof/>
            <w:webHidden/>
          </w:rPr>
          <w:instrText xml:space="preserve"> PAGEREF _Toc87877467 \h </w:instrText>
        </w:r>
        <w:r>
          <w:rPr>
            <w:noProof/>
            <w:webHidden/>
          </w:rPr>
        </w:r>
      </w:ins>
      <w:r>
        <w:rPr>
          <w:noProof/>
          <w:webHidden/>
        </w:rPr>
        <w:fldChar w:fldCharType="separate"/>
      </w:r>
      <w:ins w:id="57" w:author="Ian Oliver" w:date="2021-11-15T14:02:00Z">
        <w:r>
          <w:rPr>
            <w:noProof/>
            <w:webHidden/>
          </w:rPr>
          <w:t>5</w:t>
        </w:r>
        <w:r>
          <w:rPr>
            <w:noProof/>
            <w:webHidden/>
          </w:rPr>
          <w:fldChar w:fldCharType="end"/>
        </w:r>
        <w:r w:rsidRPr="00173943">
          <w:rPr>
            <w:rStyle w:val="Hyperlink"/>
            <w:noProof/>
          </w:rPr>
          <w:fldChar w:fldCharType="end"/>
        </w:r>
      </w:ins>
    </w:p>
    <w:p w14:paraId="075E7056" w14:textId="14F55D77" w:rsidR="00D16C86" w:rsidRDefault="00D16C86">
      <w:pPr>
        <w:pStyle w:val="TOC3"/>
        <w:tabs>
          <w:tab w:val="right" w:leader="dot" w:pos="9350"/>
        </w:tabs>
        <w:rPr>
          <w:ins w:id="58" w:author="Ian Oliver" w:date="2021-11-15T14:02:00Z"/>
          <w:rFonts w:asciiTheme="minorHAnsi" w:eastAsiaTheme="minorEastAsia" w:hAnsiTheme="minorHAnsi" w:cstheme="minorBidi"/>
          <w:noProof/>
          <w:sz w:val="22"/>
          <w:szCs w:val="22"/>
          <w:lang w:eastAsia="ja-JP"/>
        </w:rPr>
      </w:pPr>
      <w:ins w:id="59"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"_Toc87877470"</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rFonts w:cs="Dotum"/>
            <w:noProof/>
          </w:rPr>
          <w:t>3.3.1</w:t>
        </w:r>
        <w:r w:rsidRPr="00173943">
          <w:rPr>
            <w:rStyle w:val="Hyperlink"/>
            <w:noProof/>
          </w:rPr>
          <w:t xml:space="preserve"> Preconditions</w:t>
        </w:r>
        <w:r>
          <w:rPr>
            <w:noProof/>
            <w:webHidden/>
          </w:rPr>
          <w:tab/>
        </w:r>
        <w:r>
          <w:rPr>
            <w:noProof/>
            <w:webHidden/>
          </w:rPr>
          <w:fldChar w:fldCharType="begin"/>
        </w:r>
        <w:r>
          <w:rPr>
            <w:noProof/>
            <w:webHidden/>
          </w:rPr>
          <w:instrText xml:space="preserve"> PAGEREF _Toc87877470 \h </w:instrText>
        </w:r>
        <w:r>
          <w:rPr>
            <w:noProof/>
            <w:webHidden/>
          </w:rPr>
        </w:r>
      </w:ins>
      <w:r>
        <w:rPr>
          <w:noProof/>
          <w:webHidden/>
        </w:rPr>
        <w:fldChar w:fldCharType="separate"/>
      </w:r>
      <w:ins w:id="60" w:author="Ian Oliver" w:date="2021-11-15T14:02:00Z">
        <w:r>
          <w:rPr>
            <w:noProof/>
            <w:webHidden/>
          </w:rPr>
          <w:t>5</w:t>
        </w:r>
        <w:r>
          <w:rPr>
            <w:noProof/>
            <w:webHidden/>
          </w:rPr>
          <w:fldChar w:fldCharType="end"/>
        </w:r>
        <w:r w:rsidRPr="00173943">
          <w:rPr>
            <w:rStyle w:val="Hyperlink"/>
            <w:noProof/>
          </w:rPr>
          <w:fldChar w:fldCharType="end"/>
        </w:r>
      </w:ins>
    </w:p>
    <w:p w14:paraId="4D08363C" w14:textId="1362CEC5" w:rsidR="00D16C86" w:rsidRDefault="00D16C86">
      <w:pPr>
        <w:pStyle w:val="TOC3"/>
        <w:tabs>
          <w:tab w:val="right" w:leader="dot" w:pos="9350"/>
        </w:tabs>
        <w:rPr>
          <w:ins w:id="61" w:author="Ian Oliver" w:date="2021-11-15T14:02:00Z"/>
          <w:rFonts w:asciiTheme="minorHAnsi" w:eastAsiaTheme="minorEastAsia" w:hAnsiTheme="minorHAnsi" w:cstheme="minorBidi"/>
          <w:noProof/>
          <w:sz w:val="22"/>
          <w:szCs w:val="22"/>
          <w:lang w:eastAsia="ja-JP"/>
        </w:rPr>
      </w:pPr>
      <w:ins w:id="62"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"_Toc87877471"</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rFonts w:cs="Dotum"/>
            <w:noProof/>
          </w:rPr>
          <w:t>3.3.2</w:t>
        </w:r>
        <w:r w:rsidRPr="00173943">
          <w:rPr>
            <w:rStyle w:val="Hyperlink"/>
            <w:noProof/>
          </w:rPr>
          <w:t xml:space="preserve"> Triggers</w:t>
        </w:r>
        <w:r>
          <w:rPr>
            <w:noProof/>
            <w:webHidden/>
          </w:rPr>
          <w:tab/>
        </w:r>
        <w:r>
          <w:rPr>
            <w:noProof/>
            <w:webHidden/>
          </w:rPr>
          <w:fldChar w:fldCharType="begin"/>
        </w:r>
        <w:r>
          <w:rPr>
            <w:noProof/>
            <w:webHidden/>
          </w:rPr>
          <w:instrText xml:space="preserve"> PAGEREF _Toc87877471 \h </w:instrText>
        </w:r>
        <w:r>
          <w:rPr>
            <w:noProof/>
            <w:webHidden/>
          </w:rPr>
        </w:r>
      </w:ins>
      <w:r>
        <w:rPr>
          <w:noProof/>
          <w:webHidden/>
        </w:rPr>
        <w:fldChar w:fldCharType="separate"/>
      </w:r>
      <w:ins w:id="63" w:author="Ian Oliver" w:date="2021-11-15T14:02:00Z">
        <w:r>
          <w:rPr>
            <w:noProof/>
            <w:webHidden/>
          </w:rPr>
          <w:t>5</w:t>
        </w:r>
        <w:r>
          <w:rPr>
            <w:noProof/>
            <w:webHidden/>
          </w:rPr>
          <w:fldChar w:fldCharType="end"/>
        </w:r>
        <w:r w:rsidRPr="00173943">
          <w:rPr>
            <w:rStyle w:val="Hyperlink"/>
            <w:noProof/>
          </w:rPr>
          <w:fldChar w:fldCharType="end"/>
        </w:r>
      </w:ins>
    </w:p>
    <w:p w14:paraId="4F156EF7" w14:textId="230607EB" w:rsidR="00D16C86" w:rsidRDefault="00D16C86">
      <w:pPr>
        <w:pStyle w:val="TOC3"/>
        <w:tabs>
          <w:tab w:val="right" w:leader="dot" w:pos="9350"/>
        </w:tabs>
        <w:rPr>
          <w:ins w:id="64" w:author="Ian Oliver" w:date="2021-11-15T14:02:00Z"/>
          <w:rFonts w:asciiTheme="minorHAnsi" w:eastAsiaTheme="minorEastAsia" w:hAnsiTheme="minorHAnsi" w:cstheme="minorBidi"/>
          <w:noProof/>
          <w:sz w:val="22"/>
          <w:szCs w:val="22"/>
          <w:lang w:eastAsia="ja-JP"/>
        </w:rPr>
      </w:pPr>
      <w:ins w:id="65"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"_Toc87877472"</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rFonts w:cs="Dotum"/>
            <w:noProof/>
          </w:rPr>
          <w:t>3.3.3</w:t>
        </w:r>
        <w:r w:rsidRPr="00173943">
          <w:rPr>
            <w:rStyle w:val="Hyperlink"/>
            <w:noProof/>
          </w:rPr>
          <w:t xml:space="preserve"> Basic Flow</w:t>
        </w:r>
        <w:r>
          <w:rPr>
            <w:noProof/>
            <w:webHidden/>
          </w:rPr>
          <w:tab/>
        </w:r>
        <w:r>
          <w:rPr>
            <w:noProof/>
            <w:webHidden/>
          </w:rPr>
          <w:fldChar w:fldCharType="begin"/>
        </w:r>
        <w:r>
          <w:rPr>
            <w:noProof/>
            <w:webHidden/>
          </w:rPr>
          <w:instrText xml:space="preserve"> PAGEREF _Toc87877472 \h </w:instrText>
        </w:r>
        <w:r>
          <w:rPr>
            <w:noProof/>
            <w:webHidden/>
          </w:rPr>
        </w:r>
      </w:ins>
      <w:r>
        <w:rPr>
          <w:noProof/>
          <w:webHidden/>
        </w:rPr>
        <w:fldChar w:fldCharType="separate"/>
      </w:r>
      <w:ins w:id="66" w:author="Ian Oliver" w:date="2021-11-15T14:02:00Z">
        <w:r>
          <w:rPr>
            <w:noProof/>
            <w:webHidden/>
          </w:rPr>
          <w:t>5</w:t>
        </w:r>
        <w:r>
          <w:rPr>
            <w:noProof/>
            <w:webHidden/>
          </w:rPr>
          <w:fldChar w:fldCharType="end"/>
        </w:r>
        <w:r w:rsidRPr="00173943">
          <w:rPr>
            <w:rStyle w:val="Hyperlink"/>
            <w:noProof/>
          </w:rPr>
          <w:fldChar w:fldCharType="end"/>
        </w:r>
      </w:ins>
    </w:p>
    <w:p w14:paraId="044EEB67" w14:textId="692B5A0A" w:rsidR="00D16C86" w:rsidRDefault="00D16C86">
      <w:pPr>
        <w:pStyle w:val="TOC3"/>
        <w:tabs>
          <w:tab w:val="right" w:leader="dot" w:pos="9350"/>
        </w:tabs>
        <w:rPr>
          <w:ins w:id="67" w:author="Ian Oliver" w:date="2021-11-15T14:02:00Z"/>
          <w:rFonts w:asciiTheme="minorHAnsi" w:eastAsiaTheme="minorEastAsia" w:hAnsiTheme="minorHAnsi" w:cstheme="minorBidi"/>
          <w:noProof/>
          <w:sz w:val="22"/>
          <w:szCs w:val="22"/>
          <w:lang w:eastAsia="ja-JP"/>
        </w:rPr>
      </w:pPr>
      <w:ins w:id="68"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"_Toc87877473"</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rFonts w:cs="Dotum"/>
            <w:noProof/>
          </w:rPr>
          <w:t>3.3.4</w:t>
        </w:r>
        <w:r w:rsidRPr="00173943">
          <w:rPr>
            <w:rStyle w:val="Hyperlink"/>
            <w:noProof/>
          </w:rPr>
          <w:t xml:space="preserve"> Post Conditions</w:t>
        </w:r>
        <w:r>
          <w:rPr>
            <w:noProof/>
            <w:webHidden/>
          </w:rPr>
          <w:tab/>
        </w:r>
        <w:r>
          <w:rPr>
            <w:noProof/>
            <w:webHidden/>
          </w:rPr>
          <w:fldChar w:fldCharType="begin"/>
        </w:r>
        <w:r>
          <w:rPr>
            <w:noProof/>
            <w:webHidden/>
          </w:rPr>
          <w:instrText xml:space="preserve"> PAGEREF _Toc87877473 \h </w:instrText>
        </w:r>
        <w:r>
          <w:rPr>
            <w:noProof/>
            <w:webHidden/>
          </w:rPr>
        </w:r>
      </w:ins>
      <w:r>
        <w:rPr>
          <w:noProof/>
          <w:webHidden/>
        </w:rPr>
        <w:fldChar w:fldCharType="separate"/>
      </w:r>
      <w:ins w:id="69" w:author="Ian Oliver" w:date="2021-11-15T14:02:00Z">
        <w:r>
          <w:rPr>
            <w:noProof/>
            <w:webHidden/>
          </w:rPr>
          <w:t>5</w:t>
        </w:r>
        <w:r>
          <w:rPr>
            <w:noProof/>
            <w:webHidden/>
          </w:rPr>
          <w:fldChar w:fldCharType="end"/>
        </w:r>
        <w:r w:rsidRPr="00173943">
          <w:rPr>
            <w:rStyle w:val="Hyperlink"/>
            <w:noProof/>
          </w:rPr>
          <w:fldChar w:fldCharType="end"/>
        </w:r>
      </w:ins>
    </w:p>
    <w:p w14:paraId="62A97095" w14:textId="6BC03755" w:rsidR="00D16C86" w:rsidRDefault="00D16C86">
      <w:pPr>
        <w:pStyle w:val="TOC1"/>
        <w:rPr>
          <w:ins w:id="70" w:author="Ian Oliver" w:date="2021-11-15T14:02:00Z"/>
          <w:rFonts w:asciiTheme="minorHAnsi" w:eastAsiaTheme="minorEastAsia" w:hAnsiTheme="minorHAnsi" w:cstheme="minorBidi"/>
          <w:noProof/>
          <w:sz w:val="22"/>
          <w:szCs w:val="22"/>
          <w:lang w:eastAsia="ja-JP"/>
        </w:rPr>
      </w:pPr>
      <w:ins w:id="71"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"_Toc87877474"</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Section 4 Business Requirements</w:t>
        </w:r>
        <w:r>
          <w:rPr>
            <w:noProof/>
            <w:webHidden/>
          </w:rPr>
          <w:tab/>
        </w:r>
        <w:r>
          <w:rPr>
            <w:noProof/>
            <w:webHidden/>
          </w:rPr>
          <w:fldChar w:fldCharType="begin"/>
        </w:r>
        <w:r>
          <w:rPr>
            <w:noProof/>
            <w:webHidden/>
          </w:rPr>
          <w:instrText xml:space="preserve"> PAGEREF _Toc87877474 \h </w:instrText>
        </w:r>
        <w:r>
          <w:rPr>
            <w:noProof/>
            <w:webHidden/>
          </w:rPr>
        </w:r>
      </w:ins>
      <w:r>
        <w:rPr>
          <w:noProof/>
          <w:webHidden/>
        </w:rPr>
        <w:fldChar w:fldCharType="separate"/>
      </w:r>
      <w:ins w:id="72" w:author="Ian Oliver" w:date="2021-11-15T14:02:00Z">
        <w:r>
          <w:rPr>
            <w:noProof/>
            <w:webHidden/>
          </w:rPr>
          <w:t>6</w:t>
        </w:r>
        <w:r>
          <w:rPr>
            <w:noProof/>
            <w:webHidden/>
          </w:rPr>
          <w:fldChar w:fldCharType="end"/>
        </w:r>
        <w:r w:rsidRPr="00173943">
          <w:rPr>
            <w:rStyle w:val="Hyperlink"/>
            <w:noProof/>
          </w:rPr>
          <w:fldChar w:fldCharType="end"/>
        </w:r>
      </w:ins>
    </w:p>
    <w:p w14:paraId="1950FDBD" w14:textId="311031AD" w:rsidR="00D16C86" w:rsidRDefault="00D16C86">
      <w:pPr>
        <w:pStyle w:val="TOC2"/>
        <w:rPr>
          <w:ins w:id="73" w:author="Ian Oliver" w:date="2021-11-15T14:02:00Z"/>
          <w:rFonts w:asciiTheme="minorHAnsi" w:eastAsiaTheme="minorEastAsia" w:hAnsiTheme="minorHAnsi" w:cstheme="minorBidi"/>
          <w:noProof/>
          <w:sz w:val="22"/>
          <w:szCs w:val="22"/>
          <w:lang w:eastAsia="ja-JP"/>
        </w:rPr>
      </w:pPr>
      <w:ins w:id="74"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"_Toc87877475"</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4.1 Functional Requirements</w:t>
        </w:r>
        <w:r>
          <w:rPr>
            <w:noProof/>
            <w:webHidden/>
          </w:rPr>
          <w:tab/>
        </w:r>
        <w:r>
          <w:rPr>
            <w:noProof/>
            <w:webHidden/>
          </w:rPr>
          <w:fldChar w:fldCharType="begin"/>
        </w:r>
        <w:r>
          <w:rPr>
            <w:noProof/>
            <w:webHidden/>
          </w:rPr>
          <w:instrText xml:space="preserve"> PAGEREF _Toc87877475 \h </w:instrText>
        </w:r>
        <w:r>
          <w:rPr>
            <w:noProof/>
            <w:webHidden/>
          </w:rPr>
        </w:r>
      </w:ins>
      <w:r>
        <w:rPr>
          <w:noProof/>
          <w:webHidden/>
        </w:rPr>
        <w:fldChar w:fldCharType="separate"/>
      </w:r>
      <w:ins w:id="75" w:author="Ian Oliver" w:date="2021-11-15T14:02:00Z">
        <w:r>
          <w:rPr>
            <w:noProof/>
            <w:webHidden/>
          </w:rPr>
          <w:t>6</w:t>
        </w:r>
        <w:r>
          <w:rPr>
            <w:noProof/>
            <w:webHidden/>
          </w:rPr>
          <w:fldChar w:fldCharType="end"/>
        </w:r>
        <w:r w:rsidRPr="00173943">
          <w:rPr>
            <w:rStyle w:val="Hyperlink"/>
            <w:noProof/>
          </w:rPr>
          <w:fldChar w:fldCharType="end"/>
        </w:r>
      </w:ins>
    </w:p>
    <w:p w14:paraId="53230DEE" w14:textId="5F996B59" w:rsidR="00D16C86" w:rsidRDefault="00D16C86">
      <w:pPr>
        <w:pStyle w:val="TOC2"/>
        <w:rPr>
          <w:ins w:id="76" w:author="Ian Oliver" w:date="2021-11-15T14:02:00Z"/>
          <w:rFonts w:asciiTheme="minorHAnsi" w:eastAsiaTheme="minorEastAsia" w:hAnsiTheme="minorHAnsi" w:cstheme="minorBidi"/>
          <w:noProof/>
          <w:sz w:val="22"/>
          <w:szCs w:val="22"/>
          <w:lang w:eastAsia="ja-JP"/>
        </w:rPr>
      </w:pPr>
      <w:ins w:id="77"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"_Toc87877476"</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noProof/>
          </w:rPr>
          <w:t>4.2 Business Supplemental Requirements</w:t>
        </w:r>
        <w:r>
          <w:rPr>
            <w:noProof/>
            <w:webHidden/>
          </w:rPr>
          <w:tab/>
        </w:r>
        <w:r>
          <w:rPr>
            <w:noProof/>
            <w:webHidden/>
          </w:rPr>
          <w:fldChar w:fldCharType="begin"/>
        </w:r>
        <w:r>
          <w:rPr>
            <w:noProof/>
            <w:webHidden/>
          </w:rPr>
          <w:instrText xml:space="preserve"> PAGEREF _Toc87877476 \h </w:instrText>
        </w:r>
        <w:r>
          <w:rPr>
            <w:noProof/>
            <w:webHidden/>
          </w:rPr>
        </w:r>
      </w:ins>
      <w:r>
        <w:rPr>
          <w:noProof/>
          <w:webHidden/>
        </w:rPr>
        <w:fldChar w:fldCharType="separate"/>
      </w:r>
      <w:ins w:id="78" w:author="Ian Oliver" w:date="2021-11-15T14:02:00Z">
        <w:r>
          <w:rPr>
            <w:noProof/>
            <w:webHidden/>
          </w:rPr>
          <w:t>7</w:t>
        </w:r>
        <w:r>
          <w:rPr>
            <w:noProof/>
            <w:webHidden/>
          </w:rPr>
          <w:fldChar w:fldCharType="end"/>
        </w:r>
        <w:r w:rsidRPr="00173943">
          <w:rPr>
            <w:rStyle w:val="Hyperlink"/>
            <w:noProof/>
          </w:rPr>
          <w:fldChar w:fldCharType="end"/>
        </w:r>
      </w:ins>
    </w:p>
    <w:p w14:paraId="02DA4E3D" w14:textId="1C3E249E" w:rsidR="00D16C86" w:rsidRDefault="00D16C86">
      <w:pPr>
        <w:pStyle w:val="TOC1"/>
        <w:rPr>
          <w:ins w:id="79" w:author="Ian Oliver" w:date="2021-11-15T14:02:00Z"/>
          <w:rFonts w:asciiTheme="minorHAnsi" w:eastAsiaTheme="minorEastAsia" w:hAnsiTheme="minorHAnsi" w:cstheme="minorBidi"/>
          <w:noProof/>
          <w:sz w:val="22"/>
          <w:szCs w:val="22"/>
          <w:lang w:eastAsia="ja-JP"/>
        </w:rPr>
      </w:pPr>
      <w:ins w:id="80" w:author="Ian Oliver" w:date="2021-11-15T14:02:00Z">
        <w:r w:rsidRPr="00173943">
          <w:rPr>
            <w:rStyle w:val="Hyperlink"/>
            <w:noProof/>
          </w:rPr>
          <w:fldChar w:fldCharType="begin"/>
        </w:r>
        <w:r w:rsidRPr="00173943">
          <w:rPr>
            <w:rStyle w:val="Hyperlink"/>
            <w:noProof/>
          </w:rPr>
          <w:instrText xml:space="preserve"> </w:instrText>
        </w:r>
        <w:r>
          <w:rPr>
            <w:noProof/>
          </w:rPr>
          <w:instrText>HYPERLINK \l "_Toc87877477"</w:instrText>
        </w:r>
        <w:r w:rsidRPr="00173943">
          <w:rPr>
            <w:rStyle w:val="Hyperlink"/>
            <w:noProof/>
          </w:rPr>
          <w:instrText xml:space="preserve"> </w:instrText>
        </w:r>
        <w:r w:rsidRPr="00173943">
          <w:rPr>
            <w:rStyle w:val="Hyperlink"/>
            <w:noProof/>
          </w:rPr>
        </w:r>
        <w:r w:rsidRPr="00173943">
          <w:rPr>
            <w:rStyle w:val="Hyperlink"/>
            <w:noProof/>
          </w:rPr>
          <w:fldChar w:fldCharType="separate"/>
        </w:r>
        <w:r w:rsidRPr="00173943">
          <w:rPr>
            <w:rStyle w:val="Hyperlink"/>
            <w:rFonts w:ascii="Arial Bold" w:hAnsi="Arial Bold" w:cs="Dotum"/>
            <w:noProof/>
          </w:rPr>
          <w:t>Appendix A.</w:t>
        </w:r>
        <w:r w:rsidRPr="00173943">
          <w:rPr>
            <w:rStyle w:val="Hyperlink"/>
            <w:noProof/>
          </w:rPr>
          <w:t xml:space="preserve"> Acronyms and Abbreviations</w:t>
        </w:r>
        <w:r>
          <w:rPr>
            <w:noProof/>
            <w:webHidden/>
          </w:rPr>
          <w:tab/>
        </w:r>
        <w:r>
          <w:rPr>
            <w:noProof/>
            <w:webHidden/>
          </w:rPr>
          <w:fldChar w:fldCharType="begin"/>
        </w:r>
        <w:r>
          <w:rPr>
            <w:noProof/>
            <w:webHidden/>
          </w:rPr>
          <w:instrText xml:space="preserve"> PAGEREF _Toc87877477 \h </w:instrText>
        </w:r>
        <w:r>
          <w:rPr>
            <w:noProof/>
            <w:webHidden/>
          </w:rPr>
        </w:r>
      </w:ins>
      <w:r>
        <w:rPr>
          <w:noProof/>
          <w:webHidden/>
        </w:rPr>
        <w:fldChar w:fldCharType="separate"/>
      </w:r>
      <w:ins w:id="81" w:author="Ian Oliver" w:date="2021-11-15T14:02:00Z">
        <w:r>
          <w:rPr>
            <w:noProof/>
            <w:webHidden/>
          </w:rPr>
          <w:t>9</w:t>
        </w:r>
        <w:r>
          <w:rPr>
            <w:noProof/>
            <w:webHidden/>
          </w:rPr>
          <w:fldChar w:fldCharType="end"/>
        </w:r>
        <w:r w:rsidRPr="00173943">
          <w:rPr>
            <w:rStyle w:val="Hyperlink"/>
            <w:noProof/>
          </w:rPr>
          <w:fldChar w:fldCharType="end"/>
        </w:r>
      </w:ins>
    </w:p>
    <w:p w14:paraId="3F304C61" w14:textId="0BF8276C" w:rsidR="00DF7BA8" w:rsidDel="00D16C86" w:rsidRDefault="00DF7BA8" w:rsidP="00D16C86">
      <w:pPr>
        <w:pStyle w:val="TOC1"/>
        <w:rPr>
          <w:del w:id="82" w:author="Ian Oliver" w:date="2021-11-15T14:02:00Z"/>
          <w:rFonts w:asciiTheme="minorHAnsi" w:eastAsiaTheme="minorEastAsia" w:hAnsiTheme="minorHAnsi" w:cstheme="minorBidi"/>
          <w:noProof/>
          <w:sz w:val="22"/>
          <w:szCs w:val="22"/>
          <w:lang w:eastAsia="ja-JP"/>
        </w:rPr>
      </w:pPr>
      <w:del w:id="83" w:author="Ian Oliver" w:date="2021-11-15T14:02:00Z">
        <w:r w:rsidRPr="00D16C86" w:rsidDel="00D16C86">
          <w:rPr>
            <w:rStyle w:val="Hyperlink"/>
            <w:noProof/>
          </w:rPr>
          <w:delText>Document Version Control</w:delText>
        </w:r>
        <w:r w:rsidDel="00D16C86">
          <w:rPr>
            <w:noProof/>
            <w:webHidden/>
          </w:rPr>
          <w:tab/>
          <w:delText>ii</w:delText>
        </w:r>
      </w:del>
    </w:p>
    <w:p w14:paraId="3AEEEC32" w14:textId="453C0160" w:rsidR="00DF7BA8" w:rsidDel="00D16C86" w:rsidRDefault="00DF7BA8" w:rsidP="00D16C86">
      <w:pPr>
        <w:pStyle w:val="TOC1"/>
        <w:rPr>
          <w:del w:id="84" w:author="Ian Oliver" w:date="2021-11-15T14:02:00Z"/>
          <w:rFonts w:asciiTheme="minorHAnsi" w:eastAsiaTheme="minorEastAsia" w:hAnsiTheme="minorHAnsi" w:cstheme="minorBidi"/>
          <w:noProof/>
          <w:sz w:val="22"/>
          <w:szCs w:val="22"/>
          <w:lang w:eastAsia="ja-JP"/>
        </w:rPr>
      </w:pPr>
      <w:del w:id="85" w:author="Ian Oliver" w:date="2021-11-15T14:02:00Z">
        <w:r w:rsidRPr="00D16C86" w:rsidDel="00D16C86">
          <w:rPr>
            <w:rStyle w:val="Hyperlink"/>
            <w:noProof/>
          </w:rPr>
          <w:delText>Approvals</w:delText>
        </w:r>
        <w:r w:rsidDel="00D16C86">
          <w:rPr>
            <w:noProof/>
            <w:webHidden/>
          </w:rPr>
          <w:tab/>
          <w:delText>iii</w:delText>
        </w:r>
      </w:del>
    </w:p>
    <w:p w14:paraId="7AE81486" w14:textId="2AA0DFD6" w:rsidR="00DF7BA8" w:rsidDel="00D16C86" w:rsidRDefault="00DF7BA8" w:rsidP="00D16C86">
      <w:pPr>
        <w:pStyle w:val="TOC1"/>
        <w:rPr>
          <w:del w:id="86" w:author="Ian Oliver" w:date="2021-11-15T14:02:00Z"/>
          <w:rFonts w:asciiTheme="minorHAnsi" w:eastAsiaTheme="minorEastAsia" w:hAnsiTheme="minorHAnsi" w:cstheme="minorBidi"/>
          <w:noProof/>
          <w:sz w:val="22"/>
          <w:szCs w:val="22"/>
          <w:lang w:eastAsia="ja-JP"/>
        </w:rPr>
      </w:pPr>
      <w:del w:id="87" w:author="Ian Oliver" w:date="2021-11-15T14:02:00Z">
        <w:r w:rsidRPr="00D16C86" w:rsidDel="00D16C86">
          <w:rPr>
            <w:rStyle w:val="Hyperlink"/>
            <w:noProof/>
          </w:rPr>
          <w:delText>Table of Contents</w:delText>
        </w:r>
        <w:r w:rsidDel="00D16C86">
          <w:rPr>
            <w:noProof/>
            <w:webHidden/>
          </w:rPr>
          <w:tab/>
          <w:delText>iv</w:delText>
        </w:r>
      </w:del>
    </w:p>
    <w:p w14:paraId="34685B22" w14:textId="789D39F4" w:rsidR="00DF7BA8" w:rsidDel="00D16C86" w:rsidRDefault="00DF7BA8" w:rsidP="00D16C86">
      <w:pPr>
        <w:pStyle w:val="TOC1"/>
        <w:rPr>
          <w:del w:id="88" w:author="Ian Oliver" w:date="2021-11-15T14:02:00Z"/>
          <w:rFonts w:asciiTheme="minorHAnsi" w:eastAsiaTheme="minorEastAsia" w:hAnsiTheme="minorHAnsi" w:cstheme="minorBidi"/>
          <w:noProof/>
          <w:sz w:val="22"/>
          <w:szCs w:val="22"/>
          <w:lang w:eastAsia="ja-JP"/>
        </w:rPr>
      </w:pPr>
      <w:del w:id="89" w:author="Ian Oliver" w:date="2021-11-15T14:02:00Z">
        <w:r w:rsidRPr="00D16C86" w:rsidDel="00D16C86">
          <w:rPr>
            <w:rStyle w:val="Hyperlink"/>
            <w:noProof/>
          </w:rPr>
          <w:delText>List of Figures</w:delText>
        </w:r>
        <w:r w:rsidDel="00D16C86">
          <w:rPr>
            <w:noProof/>
            <w:webHidden/>
          </w:rPr>
          <w:tab/>
          <w:delText>vi</w:delText>
        </w:r>
      </w:del>
    </w:p>
    <w:p w14:paraId="227CE3F8" w14:textId="25B07BE1" w:rsidR="00DF7BA8" w:rsidDel="00D16C86" w:rsidRDefault="00DF7BA8" w:rsidP="00D16C86">
      <w:pPr>
        <w:pStyle w:val="TOC1"/>
        <w:rPr>
          <w:del w:id="90" w:author="Ian Oliver" w:date="2021-11-15T14:02:00Z"/>
          <w:rFonts w:asciiTheme="minorHAnsi" w:eastAsiaTheme="minorEastAsia" w:hAnsiTheme="minorHAnsi" w:cstheme="minorBidi"/>
          <w:noProof/>
          <w:sz w:val="22"/>
          <w:szCs w:val="22"/>
          <w:lang w:eastAsia="ja-JP"/>
        </w:rPr>
      </w:pPr>
      <w:del w:id="91" w:author="Ian Oliver" w:date="2021-11-15T14:02:00Z">
        <w:r w:rsidRPr="00D16C86" w:rsidDel="00D16C86">
          <w:rPr>
            <w:rStyle w:val="Hyperlink"/>
            <w:noProof/>
          </w:rPr>
          <w:delText>List of Tables</w:delText>
        </w:r>
        <w:r w:rsidDel="00D16C86">
          <w:rPr>
            <w:noProof/>
            <w:webHidden/>
          </w:rPr>
          <w:tab/>
          <w:delText>vii</w:delText>
        </w:r>
      </w:del>
    </w:p>
    <w:p w14:paraId="2C4278E9" w14:textId="0DACB60C" w:rsidR="00DF7BA8" w:rsidDel="00D16C86" w:rsidRDefault="00DF7BA8" w:rsidP="00D16C86">
      <w:pPr>
        <w:pStyle w:val="TOC1"/>
        <w:rPr>
          <w:del w:id="92" w:author="Ian Oliver" w:date="2021-11-15T14:02:00Z"/>
          <w:rFonts w:asciiTheme="minorHAnsi" w:eastAsiaTheme="minorEastAsia" w:hAnsiTheme="minorHAnsi" w:cstheme="minorBidi"/>
          <w:noProof/>
          <w:sz w:val="22"/>
          <w:szCs w:val="22"/>
          <w:lang w:eastAsia="ja-JP"/>
        </w:rPr>
      </w:pPr>
      <w:del w:id="93" w:author="Ian Oliver" w:date="2021-11-15T14:02:00Z">
        <w:r w:rsidRPr="00D16C86" w:rsidDel="00D16C86">
          <w:rPr>
            <w:rStyle w:val="Hyperlink"/>
            <w:i/>
            <w:noProof/>
          </w:rPr>
          <w:delText>Template Guidance</w:delText>
        </w:r>
        <w:r w:rsidDel="00D16C86">
          <w:rPr>
            <w:noProof/>
            <w:webHidden/>
          </w:rPr>
          <w:tab/>
          <w:delText>viii</w:delText>
        </w:r>
      </w:del>
    </w:p>
    <w:p w14:paraId="0D2557FE" w14:textId="4FB98246" w:rsidR="00DF7BA8" w:rsidDel="00D16C86" w:rsidRDefault="00DF7BA8" w:rsidP="00D16C86">
      <w:pPr>
        <w:pStyle w:val="TOC1"/>
        <w:rPr>
          <w:del w:id="94" w:author="Ian Oliver" w:date="2021-11-15T14:02:00Z"/>
          <w:rFonts w:asciiTheme="minorHAnsi" w:eastAsiaTheme="minorEastAsia" w:hAnsiTheme="minorHAnsi" w:cstheme="minorBidi"/>
          <w:noProof/>
          <w:sz w:val="22"/>
          <w:szCs w:val="22"/>
          <w:lang w:eastAsia="ja-JP"/>
        </w:rPr>
      </w:pPr>
      <w:del w:id="95" w:author="Ian Oliver" w:date="2021-11-15T14:02:00Z">
        <w:r w:rsidRPr="00D16C86" w:rsidDel="00D16C86">
          <w:rPr>
            <w:rStyle w:val="Hyperlink"/>
            <w:noProof/>
          </w:rPr>
          <w:delText>Executive Summary</w:delText>
        </w:r>
        <w:r w:rsidDel="00D16C86">
          <w:rPr>
            <w:noProof/>
            <w:webHidden/>
          </w:rPr>
          <w:tab/>
          <w:delText>ix</w:delText>
        </w:r>
      </w:del>
    </w:p>
    <w:p w14:paraId="6CAD5A7A" w14:textId="365C7E41" w:rsidR="00DF7BA8" w:rsidDel="00D16C86" w:rsidRDefault="00DF7BA8" w:rsidP="00D16C86">
      <w:pPr>
        <w:pStyle w:val="TOC1"/>
        <w:rPr>
          <w:del w:id="96" w:author="Ian Oliver" w:date="2021-11-15T14:02:00Z"/>
          <w:rFonts w:asciiTheme="minorHAnsi" w:eastAsiaTheme="minorEastAsia" w:hAnsiTheme="minorHAnsi" w:cstheme="minorBidi"/>
          <w:noProof/>
          <w:sz w:val="22"/>
          <w:szCs w:val="22"/>
          <w:lang w:eastAsia="ja-JP"/>
        </w:rPr>
      </w:pPr>
      <w:del w:id="97" w:author="Ian Oliver" w:date="2021-11-15T14:02:00Z">
        <w:r w:rsidRPr="00D16C86" w:rsidDel="00D16C86">
          <w:rPr>
            <w:rStyle w:val="Hyperlink"/>
            <w:noProof/>
          </w:rPr>
          <w:delText>Section 1 Introduction</w:delText>
        </w:r>
        <w:r w:rsidDel="00D16C86">
          <w:rPr>
            <w:noProof/>
            <w:webHidden/>
          </w:rPr>
          <w:tab/>
          <w:delText>1</w:delText>
        </w:r>
      </w:del>
    </w:p>
    <w:p w14:paraId="5174E4CB" w14:textId="15810F64" w:rsidR="00DF7BA8" w:rsidDel="00D16C86" w:rsidRDefault="00DF7BA8">
      <w:pPr>
        <w:pStyle w:val="TOC2"/>
        <w:rPr>
          <w:del w:id="98" w:author="Ian Oliver" w:date="2021-11-15T14:02:00Z"/>
          <w:rFonts w:asciiTheme="minorHAnsi" w:eastAsiaTheme="minorEastAsia" w:hAnsiTheme="minorHAnsi" w:cstheme="minorBidi"/>
          <w:noProof/>
          <w:sz w:val="22"/>
          <w:szCs w:val="22"/>
          <w:lang w:eastAsia="ja-JP"/>
        </w:rPr>
      </w:pPr>
      <w:del w:id="99" w:author="Ian Oliver" w:date="2021-11-15T14:02:00Z">
        <w:r w:rsidRPr="00D16C86" w:rsidDel="00D16C86">
          <w:rPr>
            <w:rStyle w:val="Hyperlink"/>
            <w:noProof/>
          </w:rPr>
          <w:delText>1.1 Background</w:delText>
        </w:r>
        <w:r w:rsidDel="00D16C86">
          <w:rPr>
            <w:noProof/>
            <w:webHidden/>
          </w:rPr>
          <w:tab/>
          <w:delText>1</w:delText>
        </w:r>
      </w:del>
    </w:p>
    <w:p w14:paraId="0C7A1DEF" w14:textId="02D8A65E" w:rsidR="00DF7BA8" w:rsidDel="00D16C86" w:rsidRDefault="00DF7BA8">
      <w:pPr>
        <w:pStyle w:val="TOC2"/>
        <w:rPr>
          <w:del w:id="100" w:author="Ian Oliver" w:date="2021-11-15T14:02:00Z"/>
          <w:rFonts w:asciiTheme="minorHAnsi" w:eastAsiaTheme="minorEastAsia" w:hAnsiTheme="minorHAnsi" w:cstheme="minorBidi"/>
          <w:noProof/>
          <w:sz w:val="22"/>
          <w:szCs w:val="22"/>
          <w:lang w:eastAsia="ja-JP"/>
        </w:rPr>
      </w:pPr>
      <w:del w:id="101" w:author="Ian Oliver" w:date="2021-11-15T14:02:00Z">
        <w:r w:rsidRPr="00D16C86" w:rsidDel="00D16C86">
          <w:rPr>
            <w:rStyle w:val="Hyperlink"/>
            <w:noProof/>
          </w:rPr>
          <w:delText>1.2 Purpose</w:delText>
        </w:r>
        <w:r w:rsidDel="00D16C86">
          <w:rPr>
            <w:noProof/>
            <w:webHidden/>
          </w:rPr>
          <w:tab/>
          <w:delText>1</w:delText>
        </w:r>
      </w:del>
    </w:p>
    <w:p w14:paraId="43DB19AA" w14:textId="55A27286" w:rsidR="00DF7BA8" w:rsidDel="00D16C86" w:rsidRDefault="00DF7BA8">
      <w:pPr>
        <w:pStyle w:val="TOC2"/>
        <w:rPr>
          <w:del w:id="102" w:author="Ian Oliver" w:date="2021-11-15T14:02:00Z"/>
          <w:rFonts w:asciiTheme="minorHAnsi" w:eastAsiaTheme="minorEastAsia" w:hAnsiTheme="minorHAnsi" w:cstheme="minorBidi"/>
          <w:noProof/>
          <w:sz w:val="22"/>
          <w:szCs w:val="22"/>
          <w:lang w:eastAsia="ja-JP"/>
        </w:rPr>
      </w:pPr>
      <w:del w:id="103" w:author="Ian Oliver" w:date="2021-11-15T14:02:00Z">
        <w:r w:rsidRPr="00D16C86" w:rsidDel="00D16C86">
          <w:rPr>
            <w:rStyle w:val="Hyperlink"/>
            <w:noProof/>
          </w:rPr>
          <w:delText>1.3 Scope</w:delText>
        </w:r>
        <w:r w:rsidDel="00D16C86">
          <w:rPr>
            <w:noProof/>
            <w:webHidden/>
          </w:rPr>
          <w:tab/>
          <w:delText>1</w:delText>
        </w:r>
      </w:del>
    </w:p>
    <w:p w14:paraId="47745F4E" w14:textId="7BAD9CA5" w:rsidR="00DF7BA8" w:rsidDel="00D16C86" w:rsidRDefault="00DF7BA8">
      <w:pPr>
        <w:pStyle w:val="TOC2"/>
        <w:rPr>
          <w:del w:id="104" w:author="Ian Oliver" w:date="2021-11-15T14:02:00Z"/>
          <w:rFonts w:asciiTheme="minorHAnsi" w:eastAsiaTheme="minorEastAsia" w:hAnsiTheme="minorHAnsi" w:cstheme="minorBidi"/>
          <w:noProof/>
          <w:sz w:val="22"/>
          <w:szCs w:val="22"/>
          <w:lang w:eastAsia="ja-JP"/>
        </w:rPr>
      </w:pPr>
      <w:del w:id="105" w:author="Ian Oliver" w:date="2021-11-15T14:02:00Z">
        <w:r w:rsidRPr="00D16C86" w:rsidDel="00D16C86">
          <w:rPr>
            <w:rStyle w:val="Hyperlink"/>
            <w:noProof/>
          </w:rPr>
          <w:delText>1.4 Acceptance Criteria Factors</w:delText>
        </w:r>
        <w:r w:rsidDel="00D16C86">
          <w:rPr>
            <w:noProof/>
            <w:webHidden/>
          </w:rPr>
          <w:tab/>
          <w:delText>1</w:delText>
        </w:r>
      </w:del>
    </w:p>
    <w:p w14:paraId="5679174A" w14:textId="6FF90301" w:rsidR="00DF7BA8" w:rsidDel="00D16C86" w:rsidRDefault="00DF7BA8">
      <w:pPr>
        <w:pStyle w:val="TOC2"/>
        <w:rPr>
          <w:del w:id="106" w:author="Ian Oliver" w:date="2021-11-15T14:02:00Z"/>
          <w:rFonts w:asciiTheme="minorHAnsi" w:eastAsiaTheme="minorEastAsia" w:hAnsiTheme="minorHAnsi" w:cstheme="minorBidi"/>
          <w:noProof/>
          <w:sz w:val="22"/>
          <w:szCs w:val="22"/>
          <w:lang w:eastAsia="ja-JP"/>
        </w:rPr>
      </w:pPr>
      <w:del w:id="107" w:author="Ian Oliver" w:date="2021-11-15T14:02:00Z">
        <w:r w:rsidRPr="00D16C86" w:rsidDel="00D16C86">
          <w:rPr>
            <w:rStyle w:val="Hyperlink"/>
            <w:noProof/>
          </w:rPr>
          <w:delText>1.5 Intended Audience</w:delText>
        </w:r>
        <w:r w:rsidDel="00D16C86">
          <w:rPr>
            <w:noProof/>
            <w:webHidden/>
          </w:rPr>
          <w:tab/>
          <w:delText>1</w:delText>
        </w:r>
      </w:del>
    </w:p>
    <w:p w14:paraId="7E7F578F" w14:textId="4485361D" w:rsidR="00DF7BA8" w:rsidDel="00D16C86" w:rsidRDefault="00DF7BA8">
      <w:pPr>
        <w:pStyle w:val="TOC2"/>
        <w:rPr>
          <w:del w:id="108" w:author="Ian Oliver" w:date="2021-11-15T14:02:00Z"/>
          <w:rFonts w:asciiTheme="minorHAnsi" w:eastAsiaTheme="minorEastAsia" w:hAnsiTheme="minorHAnsi" w:cstheme="minorBidi"/>
          <w:noProof/>
          <w:sz w:val="22"/>
          <w:szCs w:val="22"/>
          <w:lang w:eastAsia="ja-JP"/>
        </w:rPr>
      </w:pPr>
      <w:del w:id="109" w:author="Ian Oliver" w:date="2021-11-15T14:02:00Z">
        <w:r w:rsidRPr="00D16C86" w:rsidDel="00D16C86">
          <w:rPr>
            <w:rStyle w:val="Hyperlink"/>
            <w:noProof/>
          </w:rPr>
          <w:delText>1.6 Document Organization</w:delText>
        </w:r>
        <w:r w:rsidDel="00D16C86">
          <w:rPr>
            <w:noProof/>
            <w:webHidden/>
          </w:rPr>
          <w:tab/>
          <w:delText>1</w:delText>
        </w:r>
      </w:del>
    </w:p>
    <w:p w14:paraId="764EF571" w14:textId="659631E1" w:rsidR="00DF7BA8" w:rsidDel="00D16C86" w:rsidRDefault="00DF7BA8">
      <w:pPr>
        <w:pStyle w:val="TOC2"/>
        <w:rPr>
          <w:del w:id="110" w:author="Ian Oliver" w:date="2021-11-15T14:02:00Z"/>
          <w:rFonts w:asciiTheme="minorHAnsi" w:eastAsiaTheme="minorEastAsia" w:hAnsiTheme="minorHAnsi" w:cstheme="minorBidi"/>
          <w:noProof/>
          <w:sz w:val="22"/>
          <w:szCs w:val="22"/>
          <w:lang w:eastAsia="ja-JP"/>
        </w:rPr>
      </w:pPr>
      <w:del w:id="111" w:author="Ian Oliver" w:date="2021-11-15T14:02:00Z">
        <w:r w:rsidRPr="00D16C86" w:rsidDel="00D16C86">
          <w:rPr>
            <w:rStyle w:val="Hyperlink"/>
            <w:noProof/>
          </w:rPr>
          <w:delText>1.7 References and Related Documents</w:delText>
        </w:r>
        <w:r w:rsidDel="00D16C86">
          <w:rPr>
            <w:noProof/>
            <w:webHidden/>
          </w:rPr>
          <w:tab/>
          <w:delText>2</w:delText>
        </w:r>
      </w:del>
    </w:p>
    <w:p w14:paraId="4E2AF0DA" w14:textId="3EE9C9E9" w:rsidR="00DF7BA8" w:rsidDel="00D16C86" w:rsidRDefault="00DF7BA8" w:rsidP="00D16C86">
      <w:pPr>
        <w:pStyle w:val="TOC1"/>
        <w:rPr>
          <w:del w:id="112" w:author="Ian Oliver" w:date="2021-11-15T14:02:00Z"/>
          <w:rFonts w:asciiTheme="minorHAnsi" w:eastAsiaTheme="minorEastAsia" w:hAnsiTheme="minorHAnsi" w:cstheme="minorBidi"/>
          <w:noProof/>
          <w:sz w:val="22"/>
          <w:szCs w:val="22"/>
          <w:lang w:eastAsia="ja-JP"/>
        </w:rPr>
      </w:pPr>
      <w:del w:id="113" w:author="Ian Oliver" w:date="2021-11-15T14:02:00Z">
        <w:r w:rsidRPr="00D16C86" w:rsidDel="00D16C86">
          <w:rPr>
            <w:rStyle w:val="Hyperlink"/>
            <w:noProof/>
          </w:rPr>
          <w:delText>Section 2 Initiative Overview</w:delText>
        </w:r>
        <w:r w:rsidDel="00D16C86">
          <w:rPr>
            <w:noProof/>
            <w:webHidden/>
          </w:rPr>
          <w:tab/>
          <w:delText>3</w:delText>
        </w:r>
      </w:del>
    </w:p>
    <w:p w14:paraId="6066BE53" w14:textId="28D99083" w:rsidR="00DF7BA8" w:rsidDel="00D16C86" w:rsidRDefault="00DF7BA8">
      <w:pPr>
        <w:pStyle w:val="TOC2"/>
        <w:rPr>
          <w:del w:id="114" w:author="Ian Oliver" w:date="2021-11-15T14:02:00Z"/>
          <w:rFonts w:asciiTheme="minorHAnsi" w:eastAsiaTheme="minorEastAsia" w:hAnsiTheme="minorHAnsi" w:cstheme="minorBidi"/>
          <w:noProof/>
          <w:sz w:val="22"/>
          <w:szCs w:val="22"/>
          <w:lang w:eastAsia="ja-JP"/>
        </w:rPr>
      </w:pPr>
      <w:del w:id="115" w:author="Ian Oliver" w:date="2021-11-15T14:02:00Z">
        <w:r w:rsidRPr="00D16C86" w:rsidDel="00D16C86">
          <w:rPr>
            <w:rStyle w:val="Hyperlink"/>
            <w:noProof/>
          </w:rPr>
          <w:delText>2.1 Problem Statement</w:delText>
        </w:r>
        <w:r w:rsidDel="00D16C86">
          <w:rPr>
            <w:noProof/>
            <w:webHidden/>
          </w:rPr>
          <w:tab/>
          <w:delText>3</w:delText>
        </w:r>
      </w:del>
    </w:p>
    <w:p w14:paraId="60A05BE7" w14:textId="68BF349B" w:rsidR="00DF7BA8" w:rsidDel="00D16C86" w:rsidRDefault="00DF7BA8">
      <w:pPr>
        <w:pStyle w:val="TOC2"/>
        <w:rPr>
          <w:del w:id="116" w:author="Ian Oliver" w:date="2021-11-15T14:02:00Z"/>
          <w:rFonts w:asciiTheme="minorHAnsi" w:eastAsiaTheme="minorEastAsia" w:hAnsiTheme="minorHAnsi" w:cstheme="minorBidi"/>
          <w:noProof/>
          <w:sz w:val="22"/>
          <w:szCs w:val="22"/>
          <w:lang w:eastAsia="ja-JP"/>
        </w:rPr>
      </w:pPr>
      <w:del w:id="117" w:author="Ian Oliver" w:date="2021-11-15T14:02:00Z">
        <w:r w:rsidRPr="00D16C86" w:rsidDel="00D16C86">
          <w:rPr>
            <w:rStyle w:val="Hyperlink"/>
            <w:noProof/>
          </w:rPr>
          <w:delText>2.2 Approach</w:delText>
        </w:r>
        <w:r w:rsidDel="00D16C86">
          <w:rPr>
            <w:noProof/>
            <w:webHidden/>
          </w:rPr>
          <w:tab/>
          <w:delText>3</w:delText>
        </w:r>
      </w:del>
    </w:p>
    <w:p w14:paraId="02F2A063" w14:textId="1FE87FC2" w:rsidR="00DF7BA8" w:rsidDel="00D16C86" w:rsidRDefault="00DF7BA8">
      <w:pPr>
        <w:pStyle w:val="TOC2"/>
        <w:rPr>
          <w:del w:id="118" w:author="Ian Oliver" w:date="2021-11-15T14:02:00Z"/>
          <w:rFonts w:asciiTheme="minorHAnsi" w:eastAsiaTheme="minorEastAsia" w:hAnsiTheme="minorHAnsi" w:cstheme="minorBidi"/>
          <w:noProof/>
          <w:sz w:val="22"/>
          <w:szCs w:val="22"/>
          <w:lang w:eastAsia="ja-JP"/>
        </w:rPr>
      </w:pPr>
      <w:del w:id="119" w:author="Ian Oliver" w:date="2021-11-15T14:02:00Z">
        <w:r w:rsidRPr="00D16C86" w:rsidDel="00D16C86">
          <w:rPr>
            <w:rStyle w:val="Hyperlink"/>
            <w:noProof/>
          </w:rPr>
          <w:delText>2.3 Stakeholders</w:delText>
        </w:r>
        <w:r w:rsidDel="00D16C86">
          <w:rPr>
            <w:noProof/>
            <w:webHidden/>
          </w:rPr>
          <w:tab/>
          <w:delText>3</w:delText>
        </w:r>
      </w:del>
    </w:p>
    <w:p w14:paraId="30FFA5EC" w14:textId="35A8F424" w:rsidR="00DF7BA8" w:rsidDel="00D16C86" w:rsidRDefault="00DF7BA8">
      <w:pPr>
        <w:pStyle w:val="TOC2"/>
        <w:rPr>
          <w:del w:id="120" w:author="Ian Oliver" w:date="2021-11-15T14:02:00Z"/>
          <w:rFonts w:asciiTheme="minorHAnsi" w:eastAsiaTheme="minorEastAsia" w:hAnsiTheme="minorHAnsi" w:cstheme="minorBidi"/>
          <w:noProof/>
          <w:sz w:val="22"/>
          <w:szCs w:val="22"/>
          <w:lang w:eastAsia="ja-JP"/>
        </w:rPr>
      </w:pPr>
      <w:del w:id="121" w:author="Ian Oliver" w:date="2021-11-15T14:02:00Z">
        <w:r w:rsidRPr="00D16C86" w:rsidDel="00D16C86">
          <w:rPr>
            <w:rStyle w:val="Hyperlink"/>
            <w:noProof/>
          </w:rPr>
          <w:delText>2.4 Customer Wants and Needs (CWN)</w:delText>
        </w:r>
        <w:r w:rsidDel="00D16C86">
          <w:rPr>
            <w:noProof/>
            <w:webHidden/>
          </w:rPr>
          <w:tab/>
          <w:delText>3</w:delText>
        </w:r>
      </w:del>
    </w:p>
    <w:p w14:paraId="5A8D0BCD" w14:textId="253688E8" w:rsidR="00DF7BA8" w:rsidDel="00D16C86" w:rsidRDefault="00DF7BA8" w:rsidP="00D16C86">
      <w:pPr>
        <w:pStyle w:val="TOC1"/>
        <w:rPr>
          <w:del w:id="122" w:author="Ian Oliver" w:date="2021-11-15T14:02:00Z"/>
          <w:rFonts w:asciiTheme="minorHAnsi" w:eastAsiaTheme="minorEastAsia" w:hAnsiTheme="minorHAnsi" w:cstheme="minorBidi"/>
          <w:noProof/>
          <w:sz w:val="22"/>
          <w:szCs w:val="22"/>
          <w:lang w:eastAsia="ja-JP"/>
        </w:rPr>
      </w:pPr>
      <w:del w:id="123" w:author="Ian Oliver" w:date="2021-11-15T14:02:00Z">
        <w:r w:rsidRPr="00D16C86" w:rsidDel="00D16C86">
          <w:rPr>
            <w:rStyle w:val="Hyperlink"/>
            <w:noProof/>
          </w:rPr>
          <w:delText>Section 3 Business Scenarios</w:delText>
        </w:r>
        <w:r w:rsidDel="00D16C86">
          <w:rPr>
            <w:noProof/>
            <w:webHidden/>
          </w:rPr>
          <w:tab/>
          <w:delText>4</w:delText>
        </w:r>
      </w:del>
    </w:p>
    <w:p w14:paraId="700AA9BC" w14:textId="22F19D6E" w:rsidR="00DF7BA8" w:rsidDel="00D16C86" w:rsidRDefault="00DF7BA8" w:rsidP="00D16C86">
      <w:pPr>
        <w:pStyle w:val="TOC1"/>
        <w:rPr>
          <w:del w:id="124" w:author="Ian Oliver" w:date="2021-11-15T14:02:00Z"/>
          <w:rFonts w:asciiTheme="minorHAnsi" w:eastAsiaTheme="minorEastAsia" w:hAnsiTheme="minorHAnsi" w:cstheme="minorBidi"/>
          <w:noProof/>
          <w:sz w:val="22"/>
          <w:szCs w:val="22"/>
          <w:lang w:eastAsia="ja-JP"/>
        </w:rPr>
      </w:pPr>
      <w:del w:id="125" w:author="Ian Oliver" w:date="2021-11-15T14:02:00Z">
        <w:r w:rsidRPr="00D16C86" w:rsidDel="00D16C86">
          <w:rPr>
            <w:rStyle w:val="Hyperlink"/>
            <w:noProof/>
          </w:rPr>
          <w:delText>Section 4 Use Case Model</w:delText>
        </w:r>
        <w:r w:rsidDel="00D16C86">
          <w:rPr>
            <w:noProof/>
            <w:webHidden/>
          </w:rPr>
          <w:tab/>
          <w:delText>6</w:delText>
        </w:r>
      </w:del>
    </w:p>
    <w:p w14:paraId="641E9192" w14:textId="7C0E527D" w:rsidR="00DF7BA8" w:rsidDel="00D16C86" w:rsidRDefault="00DF7BA8">
      <w:pPr>
        <w:pStyle w:val="TOC2"/>
        <w:rPr>
          <w:del w:id="126" w:author="Ian Oliver" w:date="2021-11-15T14:02:00Z"/>
          <w:rFonts w:asciiTheme="minorHAnsi" w:eastAsiaTheme="minorEastAsia" w:hAnsiTheme="minorHAnsi" w:cstheme="minorBidi"/>
          <w:noProof/>
          <w:sz w:val="22"/>
          <w:szCs w:val="22"/>
          <w:lang w:eastAsia="ja-JP"/>
        </w:rPr>
      </w:pPr>
      <w:del w:id="127" w:author="Ian Oliver" w:date="2021-11-15T14:02:00Z">
        <w:r w:rsidRPr="00D16C86" w:rsidDel="00D16C86">
          <w:rPr>
            <w:rStyle w:val="Hyperlink"/>
            <w:noProof/>
          </w:rPr>
          <w:delText>4.1 Actors</w:delText>
        </w:r>
        <w:r w:rsidDel="00D16C86">
          <w:rPr>
            <w:noProof/>
            <w:webHidden/>
          </w:rPr>
          <w:tab/>
          <w:delText>6</w:delText>
        </w:r>
      </w:del>
    </w:p>
    <w:p w14:paraId="03C38D0C" w14:textId="76B0CBD5" w:rsidR="00DF7BA8" w:rsidDel="00D16C86" w:rsidRDefault="00DF7BA8">
      <w:pPr>
        <w:pStyle w:val="TOC2"/>
        <w:rPr>
          <w:del w:id="128" w:author="Ian Oliver" w:date="2021-11-15T14:02:00Z"/>
          <w:rFonts w:asciiTheme="minorHAnsi" w:eastAsiaTheme="minorEastAsia" w:hAnsiTheme="minorHAnsi" w:cstheme="minorBidi"/>
          <w:noProof/>
          <w:sz w:val="22"/>
          <w:szCs w:val="22"/>
          <w:lang w:eastAsia="ja-JP"/>
        </w:rPr>
      </w:pPr>
      <w:del w:id="129" w:author="Ian Oliver" w:date="2021-11-15T14:02:00Z">
        <w:r w:rsidRPr="00D16C86" w:rsidDel="00D16C86">
          <w:rPr>
            <w:rStyle w:val="Hyperlink"/>
            <w:noProof/>
          </w:rPr>
          <w:delText>4.2 Use Case Diagram</w:delText>
        </w:r>
        <w:r w:rsidDel="00D16C86">
          <w:rPr>
            <w:noProof/>
            <w:webHidden/>
          </w:rPr>
          <w:tab/>
          <w:delText>7</w:delText>
        </w:r>
      </w:del>
    </w:p>
    <w:p w14:paraId="0006B445" w14:textId="4A3ABC90" w:rsidR="00DF7BA8" w:rsidDel="00D16C86" w:rsidRDefault="00DF7BA8">
      <w:pPr>
        <w:pStyle w:val="TOC2"/>
        <w:rPr>
          <w:del w:id="130" w:author="Ian Oliver" w:date="2021-11-15T14:02:00Z"/>
          <w:rFonts w:asciiTheme="minorHAnsi" w:eastAsiaTheme="minorEastAsia" w:hAnsiTheme="minorHAnsi" w:cstheme="minorBidi"/>
          <w:noProof/>
          <w:sz w:val="22"/>
          <w:szCs w:val="22"/>
          <w:lang w:eastAsia="ja-JP"/>
        </w:rPr>
      </w:pPr>
      <w:del w:id="131" w:author="Ian Oliver" w:date="2021-11-15T14:02:00Z">
        <w:r w:rsidRPr="00D16C86" w:rsidDel="00D16C86">
          <w:rPr>
            <w:rStyle w:val="Hyperlink"/>
            <w:noProof/>
          </w:rPr>
          <w:delText>4.3 Use Case Outline</w:delText>
        </w:r>
        <w:r w:rsidDel="00D16C86">
          <w:rPr>
            <w:noProof/>
            <w:webHidden/>
          </w:rPr>
          <w:tab/>
          <w:delText>7</w:delText>
        </w:r>
      </w:del>
    </w:p>
    <w:p w14:paraId="1C3E634E" w14:textId="62BCD925" w:rsidR="00DF7BA8" w:rsidDel="00D16C86" w:rsidRDefault="00DF7BA8">
      <w:pPr>
        <w:pStyle w:val="TOC3"/>
        <w:tabs>
          <w:tab w:val="right" w:leader="dot" w:pos="9350"/>
        </w:tabs>
        <w:rPr>
          <w:del w:id="132" w:author="Ian Oliver" w:date="2021-11-15T14:02:00Z"/>
          <w:rFonts w:asciiTheme="minorHAnsi" w:eastAsiaTheme="minorEastAsia" w:hAnsiTheme="minorHAnsi" w:cstheme="minorBidi"/>
          <w:noProof/>
          <w:sz w:val="22"/>
          <w:szCs w:val="22"/>
          <w:lang w:eastAsia="ja-JP"/>
        </w:rPr>
      </w:pPr>
      <w:del w:id="133" w:author="Ian Oliver" w:date="2021-11-15T14:02:00Z">
        <w:r w:rsidRPr="00D16C86" w:rsidDel="00D16C86">
          <w:rPr>
            <w:rStyle w:val="Hyperlink"/>
            <w:rFonts w:cs="Dotum"/>
            <w:noProof/>
          </w:rPr>
          <w:delText>4.3.1</w:delText>
        </w:r>
        <w:r w:rsidRPr="00D16C86" w:rsidDel="00D16C86">
          <w:rPr>
            <w:rStyle w:val="Hyperlink"/>
            <w:noProof/>
          </w:rPr>
          <w:delText xml:space="preserve"> Actors</w:delText>
        </w:r>
        <w:r w:rsidDel="00D16C86">
          <w:rPr>
            <w:noProof/>
            <w:webHidden/>
          </w:rPr>
          <w:tab/>
          <w:delText>7</w:delText>
        </w:r>
      </w:del>
    </w:p>
    <w:p w14:paraId="20746F92" w14:textId="0351E10E" w:rsidR="00DF7BA8" w:rsidDel="00D16C86" w:rsidRDefault="00DF7BA8">
      <w:pPr>
        <w:pStyle w:val="TOC3"/>
        <w:tabs>
          <w:tab w:val="right" w:leader="dot" w:pos="9350"/>
        </w:tabs>
        <w:rPr>
          <w:del w:id="134" w:author="Ian Oliver" w:date="2021-11-15T14:02:00Z"/>
          <w:rFonts w:asciiTheme="minorHAnsi" w:eastAsiaTheme="minorEastAsia" w:hAnsiTheme="minorHAnsi" w:cstheme="minorBidi"/>
          <w:noProof/>
          <w:sz w:val="22"/>
          <w:szCs w:val="22"/>
          <w:lang w:eastAsia="ja-JP"/>
        </w:rPr>
      </w:pPr>
      <w:del w:id="135" w:author="Ian Oliver" w:date="2021-11-15T14:02:00Z">
        <w:r w:rsidRPr="00D16C86" w:rsidDel="00D16C86">
          <w:rPr>
            <w:rStyle w:val="Hyperlink"/>
            <w:rFonts w:cs="Dotum"/>
            <w:noProof/>
          </w:rPr>
          <w:delText>4.3.2</w:delText>
        </w:r>
        <w:r w:rsidRPr="00D16C86" w:rsidDel="00D16C86">
          <w:rPr>
            <w:rStyle w:val="Hyperlink"/>
            <w:noProof/>
          </w:rPr>
          <w:delText xml:space="preserve"> Preconditions</w:delText>
        </w:r>
        <w:r w:rsidDel="00D16C86">
          <w:rPr>
            <w:noProof/>
            <w:webHidden/>
          </w:rPr>
          <w:tab/>
          <w:delText>7</w:delText>
        </w:r>
      </w:del>
    </w:p>
    <w:p w14:paraId="2DE8F90D" w14:textId="7ED6E5DA" w:rsidR="00DF7BA8" w:rsidDel="00D16C86" w:rsidRDefault="00DF7BA8">
      <w:pPr>
        <w:pStyle w:val="TOC3"/>
        <w:tabs>
          <w:tab w:val="right" w:leader="dot" w:pos="9350"/>
        </w:tabs>
        <w:rPr>
          <w:del w:id="136" w:author="Ian Oliver" w:date="2021-11-15T14:02:00Z"/>
          <w:rFonts w:asciiTheme="minorHAnsi" w:eastAsiaTheme="minorEastAsia" w:hAnsiTheme="minorHAnsi" w:cstheme="minorBidi"/>
          <w:noProof/>
          <w:sz w:val="22"/>
          <w:szCs w:val="22"/>
          <w:lang w:eastAsia="ja-JP"/>
        </w:rPr>
      </w:pPr>
      <w:del w:id="137" w:author="Ian Oliver" w:date="2021-11-15T14:02:00Z">
        <w:r w:rsidRPr="00D16C86" w:rsidDel="00D16C86">
          <w:rPr>
            <w:rStyle w:val="Hyperlink"/>
            <w:rFonts w:cs="Dotum"/>
            <w:noProof/>
          </w:rPr>
          <w:delText>4.3.3</w:delText>
        </w:r>
        <w:r w:rsidRPr="00D16C86" w:rsidDel="00D16C86">
          <w:rPr>
            <w:rStyle w:val="Hyperlink"/>
            <w:noProof/>
          </w:rPr>
          <w:delText xml:space="preserve"> Triggers</w:delText>
        </w:r>
        <w:r w:rsidDel="00D16C86">
          <w:rPr>
            <w:noProof/>
            <w:webHidden/>
          </w:rPr>
          <w:tab/>
          <w:delText>7</w:delText>
        </w:r>
      </w:del>
    </w:p>
    <w:p w14:paraId="5DA7265C" w14:textId="6D94B731" w:rsidR="00DF7BA8" w:rsidDel="00D16C86" w:rsidRDefault="00DF7BA8">
      <w:pPr>
        <w:pStyle w:val="TOC3"/>
        <w:tabs>
          <w:tab w:val="right" w:leader="dot" w:pos="9350"/>
        </w:tabs>
        <w:rPr>
          <w:del w:id="138" w:author="Ian Oliver" w:date="2021-11-15T14:02:00Z"/>
          <w:rFonts w:asciiTheme="minorHAnsi" w:eastAsiaTheme="minorEastAsia" w:hAnsiTheme="minorHAnsi" w:cstheme="minorBidi"/>
          <w:noProof/>
          <w:sz w:val="22"/>
          <w:szCs w:val="22"/>
          <w:lang w:eastAsia="ja-JP"/>
        </w:rPr>
      </w:pPr>
      <w:del w:id="139" w:author="Ian Oliver" w:date="2021-11-15T14:02:00Z">
        <w:r w:rsidRPr="00D16C86" w:rsidDel="00D16C86">
          <w:rPr>
            <w:rStyle w:val="Hyperlink"/>
            <w:rFonts w:cs="Dotum"/>
            <w:noProof/>
          </w:rPr>
          <w:delText>4.3.4</w:delText>
        </w:r>
        <w:r w:rsidRPr="00D16C86" w:rsidDel="00D16C86">
          <w:rPr>
            <w:rStyle w:val="Hyperlink"/>
            <w:noProof/>
          </w:rPr>
          <w:delText xml:space="preserve"> Basic Flow</w:delText>
        </w:r>
        <w:r w:rsidDel="00D16C86">
          <w:rPr>
            <w:noProof/>
            <w:webHidden/>
          </w:rPr>
          <w:tab/>
          <w:delText>7</w:delText>
        </w:r>
      </w:del>
    </w:p>
    <w:p w14:paraId="707791ED" w14:textId="445EA704" w:rsidR="00DF7BA8" w:rsidDel="00D16C86" w:rsidRDefault="00DF7BA8">
      <w:pPr>
        <w:pStyle w:val="TOC3"/>
        <w:tabs>
          <w:tab w:val="right" w:leader="dot" w:pos="9350"/>
        </w:tabs>
        <w:rPr>
          <w:del w:id="140" w:author="Ian Oliver" w:date="2021-11-15T14:02:00Z"/>
          <w:rFonts w:asciiTheme="minorHAnsi" w:eastAsiaTheme="minorEastAsia" w:hAnsiTheme="minorHAnsi" w:cstheme="minorBidi"/>
          <w:noProof/>
          <w:sz w:val="22"/>
          <w:szCs w:val="22"/>
          <w:lang w:eastAsia="ja-JP"/>
        </w:rPr>
      </w:pPr>
      <w:del w:id="141" w:author="Ian Oliver" w:date="2021-11-15T14:02:00Z">
        <w:r w:rsidRPr="00D16C86" w:rsidDel="00D16C86">
          <w:rPr>
            <w:rStyle w:val="Hyperlink"/>
            <w:rFonts w:cs="Dotum"/>
            <w:noProof/>
          </w:rPr>
          <w:delText>4.3.5</w:delText>
        </w:r>
        <w:r w:rsidRPr="00D16C86" w:rsidDel="00D16C86">
          <w:rPr>
            <w:rStyle w:val="Hyperlink"/>
            <w:noProof/>
          </w:rPr>
          <w:delText xml:space="preserve"> Post Conditions</w:delText>
        </w:r>
        <w:r w:rsidDel="00D16C86">
          <w:rPr>
            <w:noProof/>
            <w:webHidden/>
          </w:rPr>
          <w:tab/>
          <w:delText>7</w:delText>
        </w:r>
      </w:del>
    </w:p>
    <w:p w14:paraId="362630A0" w14:textId="658B98CC" w:rsidR="00DF7BA8" w:rsidDel="00D16C86" w:rsidRDefault="00DF7BA8" w:rsidP="00D16C86">
      <w:pPr>
        <w:pStyle w:val="TOC1"/>
        <w:rPr>
          <w:del w:id="142" w:author="Ian Oliver" w:date="2021-11-15T14:02:00Z"/>
          <w:rFonts w:asciiTheme="minorHAnsi" w:eastAsiaTheme="minorEastAsia" w:hAnsiTheme="minorHAnsi" w:cstheme="minorBidi"/>
          <w:noProof/>
          <w:sz w:val="22"/>
          <w:szCs w:val="22"/>
          <w:lang w:eastAsia="ja-JP"/>
        </w:rPr>
      </w:pPr>
      <w:del w:id="143" w:author="Ian Oliver" w:date="2021-11-15T14:02:00Z">
        <w:r w:rsidRPr="00D16C86" w:rsidDel="00D16C86">
          <w:rPr>
            <w:rStyle w:val="Hyperlink"/>
            <w:noProof/>
          </w:rPr>
          <w:delText>Section 5 Business Requirements</w:delText>
        </w:r>
        <w:r w:rsidDel="00D16C86">
          <w:rPr>
            <w:noProof/>
            <w:webHidden/>
          </w:rPr>
          <w:tab/>
          <w:delText>9</w:delText>
        </w:r>
      </w:del>
    </w:p>
    <w:p w14:paraId="722449F5" w14:textId="78415504" w:rsidR="00DF7BA8" w:rsidDel="00D16C86" w:rsidRDefault="00DF7BA8">
      <w:pPr>
        <w:pStyle w:val="TOC2"/>
        <w:rPr>
          <w:del w:id="144" w:author="Ian Oliver" w:date="2021-11-15T14:02:00Z"/>
          <w:rFonts w:asciiTheme="minorHAnsi" w:eastAsiaTheme="minorEastAsia" w:hAnsiTheme="minorHAnsi" w:cstheme="minorBidi"/>
          <w:noProof/>
          <w:sz w:val="22"/>
          <w:szCs w:val="22"/>
          <w:lang w:eastAsia="ja-JP"/>
        </w:rPr>
      </w:pPr>
      <w:del w:id="145" w:author="Ian Oliver" w:date="2021-11-15T14:02:00Z">
        <w:r w:rsidRPr="00D16C86" w:rsidDel="00D16C86">
          <w:rPr>
            <w:rStyle w:val="Hyperlink"/>
            <w:noProof/>
          </w:rPr>
          <w:delText>5.1 Functional Requirements</w:delText>
        </w:r>
        <w:r w:rsidDel="00D16C86">
          <w:rPr>
            <w:noProof/>
            <w:webHidden/>
          </w:rPr>
          <w:tab/>
          <w:delText>9</w:delText>
        </w:r>
      </w:del>
    </w:p>
    <w:p w14:paraId="7536220E" w14:textId="6884C6EA" w:rsidR="00DF7BA8" w:rsidDel="00D16C86" w:rsidRDefault="00DF7BA8">
      <w:pPr>
        <w:pStyle w:val="TOC2"/>
        <w:rPr>
          <w:del w:id="146" w:author="Ian Oliver" w:date="2021-11-15T14:02:00Z"/>
          <w:rFonts w:asciiTheme="minorHAnsi" w:eastAsiaTheme="minorEastAsia" w:hAnsiTheme="minorHAnsi" w:cstheme="minorBidi"/>
          <w:noProof/>
          <w:sz w:val="22"/>
          <w:szCs w:val="22"/>
          <w:lang w:eastAsia="ja-JP"/>
        </w:rPr>
      </w:pPr>
      <w:del w:id="147" w:author="Ian Oliver" w:date="2021-11-15T14:02:00Z">
        <w:r w:rsidRPr="00D16C86" w:rsidDel="00D16C86">
          <w:rPr>
            <w:rStyle w:val="Hyperlink"/>
            <w:noProof/>
          </w:rPr>
          <w:delText>5.2 Business Supplemental Requirements</w:delText>
        </w:r>
        <w:r w:rsidDel="00D16C86">
          <w:rPr>
            <w:noProof/>
            <w:webHidden/>
          </w:rPr>
          <w:tab/>
          <w:delText>10</w:delText>
        </w:r>
      </w:del>
    </w:p>
    <w:p w14:paraId="38C55C36" w14:textId="3273963A" w:rsidR="00DF7BA8" w:rsidDel="00D16C86" w:rsidRDefault="00DF7BA8" w:rsidP="00D16C86">
      <w:pPr>
        <w:pStyle w:val="TOC1"/>
        <w:rPr>
          <w:del w:id="148" w:author="Ian Oliver" w:date="2021-11-15T14:02:00Z"/>
          <w:rFonts w:asciiTheme="minorHAnsi" w:eastAsiaTheme="minorEastAsia" w:hAnsiTheme="minorHAnsi" w:cstheme="minorBidi"/>
          <w:noProof/>
          <w:sz w:val="22"/>
          <w:szCs w:val="22"/>
          <w:lang w:eastAsia="ja-JP"/>
        </w:rPr>
      </w:pPr>
      <w:del w:id="149" w:author="Ian Oliver" w:date="2021-11-15T14:02:00Z">
        <w:r w:rsidRPr="00D16C86" w:rsidDel="00D16C86">
          <w:rPr>
            <w:rStyle w:val="Hyperlink"/>
            <w:noProof/>
          </w:rPr>
          <w:delText>Section 6 Business Information Model</w:delText>
        </w:r>
        <w:r w:rsidDel="00D16C86">
          <w:rPr>
            <w:noProof/>
            <w:webHidden/>
          </w:rPr>
          <w:tab/>
          <w:delText>12</w:delText>
        </w:r>
      </w:del>
    </w:p>
    <w:p w14:paraId="066F5777" w14:textId="6BADE36E" w:rsidR="00DF7BA8" w:rsidDel="00D16C86" w:rsidRDefault="00DF7BA8">
      <w:pPr>
        <w:pStyle w:val="TOC2"/>
        <w:rPr>
          <w:del w:id="150" w:author="Ian Oliver" w:date="2021-11-15T14:02:00Z"/>
          <w:rFonts w:asciiTheme="minorHAnsi" w:eastAsiaTheme="minorEastAsia" w:hAnsiTheme="minorHAnsi" w:cstheme="minorBidi"/>
          <w:noProof/>
          <w:sz w:val="22"/>
          <w:szCs w:val="22"/>
          <w:lang w:eastAsia="ja-JP"/>
        </w:rPr>
      </w:pPr>
      <w:del w:id="151" w:author="Ian Oliver" w:date="2021-11-15T14:02:00Z">
        <w:r w:rsidRPr="00D16C86" w:rsidDel="00D16C86">
          <w:rPr>
            <w:rStyle w:val="Hyperlink"/>
            <w:noProof/>
          </w:rPr>
          <w:delText>6.1 Subject Areas</w:delText>
        </w:r>
        <w:r w:rsidDel="00D16C86">
          <w:rPr>
            <w:noProof/>
            <w:webHidden/>
          </w:rPr>
          <w:tab/>
          <w:delText>12</w:delText>
        </w:r>
      </w:del>
    </w:p>
    <w:p w14:paraId="787B2D85" w14:textId="0E3854C3" w:rsidR="00DF7BA8" w:rsidDel="00D16C86" w:rsidRDefault="00DF7BA8">
      <w:pPr>
        <w:pStyle w:val="TOC2"/>
        <w:rPr>
          <w:del w:id="152" w:author="Ian Oliver" w:date="2021-11-15T14:02:00Z"/>
          <w:rFonts w:asciiTheme="minorHAnsi" w:eastAsiaTheme="minorEastAsia" w:hAnsiTheme="minorHAnsi" w:cstheme="minorBidi"/>
          <w:noProof/>
          <w:sz w:val="22"/>
          <w:szCs w:val="22"/>
          <w:lang w:eastAsia="ja-JP"/>
        </w:rPr>
      </w:pPr>
      <w:del w:id="153" w:author="Ian Oliver" w:date="2021-11-15T14:02:00Z">
        <w:r w:rsidRPr="00D16C86" w:rsidDel="00D16C86">
          <w:rPr>
            <w:rStyle w:val="Hyperlink"/>
            <w:noProof/>
          </w:rPr>
          <w:delText>6.2 Data Dictionary</w:delText>
        </w:r>
        <w:r w:rsidDel="00D16C86">
          <w:rPr>
            <w:noProof/>
            <w:webHidden/>
          </w:rPr>
          <w:tab/>
          <w:delText>12</w:delText>
        </w:r>
      </w:del>
    </w:p>
    <w:p w14:paraId="288E377C" w14:textId="58C7F701" w:rsidR="00DF7BA8" w:rsidDel="00D16C86" w:rsidRDefault="00DF7BA8" w:rsidP="00D16C86">
      <w:pPr>
        <w:pStyle w:val="TOC1"/>
        <w:rPr>
          <w:del w:id="154" w:author="Ian Oliver" w:date="2021-11-15T14:02:00Z"/>
          <w:rFonts w:asciiTheme="minorHAnsi" w:eastAsiaTheme="minorEastAsia" w:hAnsiTheme="minorHAnsi" w:cstheme="minorBidi"/>
          <w:noProof/>
          <w:sz w:val="22"/>
          <w:szCs w:val="22"/>
          <w:lang w:eastAsia="ja-JP"/>
        </w:rPr>
      </w:pPr>
      <w:del w:id="155" w:author="Ian Oliver" w:date="2021-11-15T14:02:00Z">
        <w:r w:rsidRPr="00D16C86" w:rsidDel="00D16C86">
          <w:rPr>
            <w:rStyle w:val="Hyperlink"/>
            <w:rFonts w:ascii="Arial Bold" w:hAnsi="Arial Bold" w:cs="Dotum"/>
            <w:noProof/>
          </w:rPr>
          <w:delText>Appendix A.</w:delText>
        </w:r>
        <w:r w:rsidRPr="00D16C86" w:rsidDel="00D16C86">
          <w:rPr>
            <w:rStyle w:val="Hyperlink"/>
            <w:noProof/>
          </w:rPr>
          <w:delText xml:space="preserve"> Acronyms and Abbreviations</w:delText>
        </w:r>
        <w:r w:rsidDel="00D16C86">
          <w:rPr>
            <w:noProof/>
            <w:webHidden/>
          </w:rPr>
          <w:tab/>
          <w:delText>13</w:delText>
        </w:r>
      </w:del>
    </w:p>
    <w:p w14:paraId="72F366BC" w14:textId="27A62925" w:rsidR="00DF7BA8" w:rsidDel="00D16C86" w:rsidRDefault="00DF7BA8" w:rsidP="00D16C86">
      <w:pPr>
        <w:pStyle w:val="TOC1"/>
        <w:rPr>
          <w:del w:id="156" w:author="Ian Oliver" w:date="2021-11-15T14:02:00Z"/>
          <w:rFonts w:asciiTheme="minorHAnsi" w:eastAsiaTheme="minorEastAsia" w:hAnsiTheme="minorHAnsi" w:cstheme="minorBidi"/>
          <w:noProof/>
          <w:sz w:val="22"/>
          <w:szCs w:val="22"/>
          <w:lang w:eastAsia="ja-JP"/>
        </w:rPr>
      </w:pPr>
      <w:del w:id="157" w:author="Ian Oliver" w:date="2021-11-15T14:02:00Z">
        <w:r w:rsidRPr="00D16C86" w:rsidDel="00D16C86">
          <w:rPr>
            <w:rStyle w:val="Hyperlink"/>
            <w:rFonts w:ascii="Arial Bold" w:hAnsi="Arial Bold" w:cs="Dotum"/>
            <w:noProof/>
          </w:rPr>
          <w:delText>Appendix B.</w:delText>
        </w:r>
        <w:r w:rsidRPr="00D16C86" w:rsidDel="00D16C86">
          <w:rPr>
            <w:rStyle w:val="Hyperlink"/>
            <w:noProof/>
          </w:rPr>
          <w:delText xml:space="preserve"> Glossary</w:delText>
        </w:r>
        <w:r w:rsidDel="00D16C86">
          <w:rPr>
            <w:noProof/>
            <w:webHidden/>
          </w:rPr>
          <w:tab/>
          <w:delText>14</w:delText>
        </w:r>
      </w:del>
    </w:p>
    <w:p w14:paraId="7EB94091" w14:textId="4520C4D5" w:rsidR="00DF7BA8" w:rsidDel="00D16C86" w:rsidRDefault="00DF7BA8" w:rsidP="00D16C86">
      <w:pPr>
        <w:pStyle w:val="TOC1"/>
        <w:rPr>
          <w:del w:id="158" w:author="Ian Oliver" w:date="2021-11-15T14:02:00Z"/>
          <w:rFonts w:asciiTheme="minorHAnsi" w:eastAsiaTheme="minorEastAsia" w:hAnsiTheme="minorHAnsi" w:cstheme="minorBidi"/>
          <w:noProof/>
          <w:sz w:val="22"/>
          <w:szCs w:val="22"/>
          <w:lang w:eastAsia="ja-JP"/>
        </w:rPr>
      </w:pPr>
      <w:del w:id="159" w:author="Ian Oliver" w:date="2021-11-15T14:02:00Z">
        <w:r w:rsidRPr="00D16C86" w:rsidDel="00D16C86">
          <w:rPr>
            <w:rStyle w:val="Hyperlink"/>
            <w:rFonts w:ascii="Arial Bold" w:hAnsi="Arial Bold" w:cs="Dotum"/>
            <w:noProof/>
          </w:rPr>
          <w:delText>Appendix C.</w:delText>
        </w:r>
        <w:r w:rsidRPr="00D16C86" w:rsidDel="00D16C86">
          <w:rPr>
            <w:rStyle w:val="Hyperlink"/>
            <w:noProof/>
          </w:rPr>
          <w:delText xml:space="preserve"> Key Decisions Log</w:delText>
        </w:r>
        <w:r w:rsidDel="00D16C86">
          <w:rPr>
            <w:noProof/>
            <w:webHidden/>
          </w:rPr>
          <w:tab/>
          <w:delText>15</w:delText>
        </w:r>
      </w:del>
    </w:p>
    <w:p w14:paraId="23EEE7B3" w14:textId="53FBDB54" w:rsidR="00DF7BA8" w:rsidDel="00D16C86" w:rsidRDefault="00DF7BA8">
      <w:pPr>
        <w:pStyle w:val="TOC2"/>
        <w:tabs>
          <w:tab w:val="left" w:pos="880"/>
        </w:tabs>
        <w:rPr>
          <w:del w:id="160" w:author="Ian Oliver" w:date="2021-11-15T14:02:00Z"/>
          <w:rFonts w:asciiTheme="minorHAnsi" w:eastAsiaTheme="minorEastAsia" w:hAnsiTheme="minorHAnsi" w:cstheme="minorBidi"/>
          <w:noProof/>
          <w:sz w:val="22"/>
          <w:szCs w:val="22"/>
          <w:lang w:eastAsia="ja-JP"/>
        </w:rPr>
      </w:pPr>
      <w:del w:id="161" w:author="Ian Oliver" w:date="2021-11-15T14:02:00Z">
        <w:r w:rsidRPr="00D16C86" w:rsidDel="00D16C86">
          <w:rPr>
            <w:rStyle w:val="Hyperlink"/>
            <w:noProof/>
          </w:rPr>
          <w:delText>C.1.</w:delText>
        </w:r>
        <w:r w:rsidDel="00D16C86">
          <w:rPr>
            <w:rFonts w:asciiTheme="minorHAnsi" w:eastAsiaTheme="minorEastAsia" w:hAnsiTheme="minorHAnsi" w:cstheme="minorBidi"/>
            <w:noProof/>
            <w:sz w:val="22"/>
            <w:szCs w:val="22"/>
            <w:lang w:eastAsia="ja-JP"/>
          </w:rPr>
          <w:tab/>
        </w:r>
        <w:r w:rsidRPr="00D16C86" w:rsidDel="00D16C86">
          <w:rPr>
            <w:rStyle w:val="Hyperlink"/>
            <w:noProof/>
          </w:rPr>
          <w:delText>Key Decision: [Key Decision Name]</w:delText>
        </w:r>
        <w:r w:rsidDel="00D16C86">
          <w:rPr>
            <w:noProof/>
            <w:webHidden/>
          </w:rPr>
          <w:tab/>
          <w:delText>15</w:delText>
        </w:r>
      </w:del>
    </w:p>
    <w:p w14:paraId="7E5888D7" w14:textId="1F3B7C98" w:rsidR="000C06A1" w:rsidDel="00DF7BA8" w:rsidRDefault="000C06A1">
      <w:pPr>
        <w:pStyle w:val="TOC1"/>
        <w:rPr>
          <w:del w:id="162" w:author="Ian Oliver" w:date="2021-11-15T09:46:00Z"/>
          <w:rFonts w:eastAsia="MS Mincho"/>
          <w:noProof/>
          <w:lang w:eastAsia="ja-JP"/>
        </w:rPr>
      </w:pPr>
      <w:del w:id="163" w:author="Ian Oliver" w:date="2021-11-15T09:46:00Z">
        <w:r w:rsidRPr="00DF7BA8" w:rsidDel="00DF7BA8">
          <w:rPr>
            <w:noProof/>
            <w:rPrChange w:id="164" w:author="Ian Oliver" w:date="2021-11-15T09:46:00Z">
              <w:rPr>
                <w:rStyle w:val="Hyperlink"/>
                <w:noProof/>
              </w:rPr>
            </w:rPrChange>
          </w:rPr>
          <w:delText>Document Version Control</w:delText>
        </w:r>
        <w:r w:rsidDel="00DF7BA8">
          <w:rPr>
            <w:noProof/>
            <w:webHidden/>
          </w:rPr>
          <w:tab/>
          <w:delText>ii</w:delText>
        </w:r>
      </w:del>
    </w:p>
    <w:p w14:paraId="258694FF" w14:textId="5B14B745" w:rsidR="000C06A1" w:rsidDel="00DF7BA8" w:rsidRDefault="000C06A1">
      <w:pPr>
        <w:pStyle w:val="TOC1"/>
        <w:rPr>
          <w:del w:id="165" w:author="Ian Oliver" w:date="2021-11-15T09:46:00Z"/>
          <w:rFonts w:eastAsia="MS Mincho"/>
          <w:noProof/>
          <w:lang w:eastAsia="ja-JP"/>
        </w:rPr>
      </w:pPr>
      <w:del w:id="166" w:author="Ian Oliver" w:date="2021-11-15T09:46:00Z">
        <w:r w:rsidRPr="00DF7BA8" w:rsidDel="00DF7BA8">
          <w:rPr>
            <w:noProof/>
            <w:rPrChange w:id="167" w:author="Ian Oliver" w:date="2021-11-15T09:46:00Z">
              <w:rPr>
                <w:rStyle w:val="Hyperlink"/>
                <w:noProof/>
              </w:rPr>
            </w:rPrChange>
          </w:rPr>
          <w:delText>Approvals</w:delText>
        </w:r>
        <w:r w:rsidDel="00DF7BA8">
          <w:rPr>
            <w:noProof/>
            <w:webHidden/>
          </w:rPr>
          <w:tab/>
          <w:delText>iii</w:delText>
        </w:r>
      </w:del>
    </w:p>
    <w:p w14:paraId="370EBBE6" w14:textId="090684FB" w:rsidR="000C06A1" w:rsidDel="00DF7BA8" w:rsidRDefault="000C06A1">
      <w:pPr>
        <w:pStyle w:val="TOC1"/>
        <w:rPr>
          <w:del w:id="168" w:author="Ian Oliver" w:date="2021-11-15T09:46:00Z"/>
          <w:rFonts w:eastAsia="MS Mincho"/>
          <w:noProof/>
          <w:lang w:eastAsia="ja-JP"/>
        </w:rPr>
      </w:pPr>
      <w:del w:id="169" w:author="Ian Oliver" w:date="2021-11-15T09:46:00Z">
        <w:r w:rsidRPr="00DF7BA8" w:rsidDel="00DF7BA8">
          <w:rPr>
            <w:noProof/>
            <w:rPrChange w:id="170" w:author="Ian Oliver" w:date="2021-11-15T09:46:00Z">
              <w:rPr>
                <w:rStyle w:val="Hyperlink"/>
                <w:noProof/>
              </w:rPr>
            </w:rPrChange>
          </w:rPr>
          <w:delText>Table of Contents</w:delText>
        </w:r>
        <w:r w:rsidDel="00DF7BA8">
          <w:rPr>
            <w:noProof/>
            <w:webHidden/>
          </w:rPr>
          <w:tab/>
          <w:delText>iv</w:delText>
        </w:r>
      </w:del>
    </w:p>
    <w:p w14:paraId="4B4B4869" w14:textId="777081AA" w:rsidR="000C06A1" w:rsidDel="00DF7BA8" w:rsidRDefault="000C06A1">
      <w:pPr>
        <w:pStyle w:val="TOC1"/>
        <w:rPr>
          <w:del w:id="171" w:author="Ian Oliver" w:date="2021-11-15T09:46:00Z"/>
          <w:rFonts w:eastAsia="MS Mincho"/>
          <w:noProof/>
          <w:lang w:eastAsia="ja-JP"/>
        </w:rPr>
      </w:pPr>
      <w:del w:id="172" w:author="Ian Oliver" w:date="2021-11-15T09:46:00Z">
        <w:r w:rsidRPr="00DF7BA8" w:rsidDel="00DF7BA8">
          <w:rPr>
            <w:noProof/>
            <w:rPrChange w:id="173" w:author="Ian Oliver" w:date="2021-11-15T09:46:00Z">
              <w:rPr>
                <w:rStyle w:val="Hyperlink"/>
                <w:noProof/>
              </w:rPr>
            </w:rPrChange>
          </w:rPr>
          <w:delText>List of Figures</w:delText>
        </w:r>
        <w:r w:rsidDel="00DF7BA8">
          <w:rPr>
            <w:noProof/>
            <w:webHidden/>
          </w:rPr>
          <w:tab/>
          <w:delText>vi</w:delText>
        </w:r>
      </w:del>
    </w:p>
    <w:p w14:paraId="2225C687" w14:textId="25AF1370" w:rsidR="000C06A1" w:rsidDel="00DF7BA8" w:rsidRDefault="000C06A1">
      <w:pPr>
        <w:pStyle w:val="TOC1"/>
        <w:rPr>
          <w:del w:id="174" w:author="Ian Oliver" w:date="2021-11-15T09:46:00Z"/>
          <w:rFonts w:eastAsia="MS Mincho"/>
          <w:noProof/>
          <w:lang w:eastAsia="ja-JP"/>
        </w:rPr>
      </w:pPr>
      <w:del w:id="175" w:author="Ian Oliver" w:date="2021-11-15T09:46:00Z">
        <w:r w:rsidRPr="00DF7BA8" w:rsidDel="00DF7BA8">
          <w:rPr>
            <w:noProof/>
            <w:rPrChange w:id="176" w:author="Ian Oliver" w:date="2021-11-15T09:46:00Z">
              <w:rPr>
                <w:rStyle w:val="Hyperlink"/>
                <w:noProof/>
              </w:rPr>
            </w:rPrChange>
          </w:rPr>
          <w:delText>List of Tables</w:delText>
        </w:r>
        <w:r w:rsidDel="00DF7BA8">
          <w:rPr>
            <w:noProof/>
            <w:webHidden/>
          </w:rPr>
          <w:tab/>
          <w:delText>vii</w:delText>
        </w:r>
      </w:del>
    </w:p>
    <w:p w14:paraId="1E3DEF7A" w14:textId="2C3CA097" w:rsidR="000C06A1" w:rsidDel="00DF7BA8" w:rsidRDefault="000C06A1">
      <w:pPr>
        <w:pStyle w:val="TOC1"/>
        <w:rPr>
          <w:del w:id="177" w:author="Ian Oliver" w:date="2021-11-15T09:46:00Z"/>
          <w:rFonts w:eastAsia="MS Mincho"/>
          <w:noProof/>
          <w:lang w:eastAsia="ja-JP"/>
        </w:rPr>
      </w:pPr>
      <w:del w:id="178" w:author="Ian Oliver" w:date="2021-11-15T09:46:00Z">
        <w:r w:rsidRPr="00DF7BA8" w:rsidDel="00DF7BA8">
          <w:rPr>
            <w:i/>
            <w:noProof/>
            <w:rPrChange w:id="179" w:author="Ian Oliver" w:date="2021-11-15T09:46:00Z">
              <w:rPr>
                <w:rStyle w:val="Hyperlink"/>
                <w:i/>
                <w:noProof/>
              </w:rPr>
            </w:rPrChange>
          </w:rPr>
          <w:delText>Template Guidance</w:delText>
        </w:r>
        <w:r w:rsidDel="00DF7BA8">
          <w:rPr>
            <w:noProof/>
            <w:webHidden/>
          </w:rPr>
          <w:tab/>
          <w:delText>viii</w:delText>
        </w:r>
      </w:del>
    </w:p>
    <w:p w14:paraId="4918EB45" w14:textId="33508B45" w:rsidR="000C06A1" w:rsidDel="00DF7BA8" w:rsidRDefault="000C06A1">
      <w:pPr>
        <w:pStyle w:val="TOC1"/>
        <w:rPr>
          <w:del w:id="180" w:author="Ian Oliver" w:date="2021-11-15T09:46:00Z"/>
          <w:rFonts w:eastAsia="MS Mincho"/>
          <w:noProof/>
          <w:lang w:eastAsia="ja-JP"/>
        </w:rPr>
      </w:pPr>
      <w:del w:id="181" w:author="Ian Oliver" w:date="2021-11-15T09:46:00Z">
        <w:r w:rsidRPr="00DF7BA8" w:rsidDel="00DF7BA8">
          <w:rPr>
            <w:noProof/>
            <w:rPrChange w:id="182" w:author="Ian Oliver" w:date="2021-11-15T09:46:00Z">
              <w:rPr>
                <w:rStyle w:val="Hyperlink"/>
                <w:noProof/>
              </w:rPr>
            </w:rPrChange>
          </w:rPr>
          <w:delText>Executive Summary</w:delText>
        </w:r>
        <w:r w:rsidDel="00DF7BA8">
          <w:rPr>
            <w:noProof/>
            <w:webHidden/>
          </w:rPr>
          <w:tab/>
          <w:delText>ix</w:delText>
        </w:r>
      </w:del>
    </w:p>
    <w:p w14:paraId="5C0688A3" w14:textId="2D7C83FE" w:rsidR="000C06A1" w:rsidDel="00DF7BA8" w:rsidRDefault="000C06A1">
      <w:pPr>
        <w:pStyle w:val="TOC1"/>
        <w:rPr>
          <w:del w:id="183" w:author="Ian Oliver" w:date="2021-11-15T09:46:00Z"/>
          <w:rFonts w:eastAsia="MS Mincho"/>
          <w:noProof/>
          <w:lang w:eastAsia="ja-JP"/>
        </w:rPr>
      </w:pPr>
      <w:del w:id="184" w:author="Ian Oliver" w:date="2021-11-15T09:46:00Z">
        <w:r w:rsidRPr="00DF7BA8" w:rsidDel="00DF7BA8">
          <w:rPr>
            <w:noProof/>
            <w:rPrChange w:id="185" w:author="Ian Oliver" w:date="2021-11-15T09:46:00Z">
              <w:rPr>
                <w:rStyle w:val="Hyperlink"/>
                <w:noProof/>
              </w:rPr>
            </w:rPrChange>
          </w:rPr>
          <w:delText>Section 1 Introduction</w:delText>
        </w:r>
        <w:r w:rsidDel="00DF7BA8">
          <w:rPr>
            <w:noProof/>
            <w:webHidden/>
          </w:rPr>
          <w:tab/>
          <w:delText>1</w:delText>
        </w:r>
      </w:del>
    </w:p>
    <w:p w14:paraId="01B4B580" w14:textId="4E52B1C7" w:rsidR="000C06A1" w:rsidDel="00DF7BA8" w:rsidRDefault="000C06A1" w:rsidP="00DF7BA8">
      <w:pPr>
        <w:pStyle w:val="TOC2"/>
        <w:rPr>
          <w:del w:id="186" w:author="Ian Oliver" w:date="2021-11-15T09:46:00Z"/>
          <w:rFonts w:eastAsia="MS Mincho"/>
          <w:noProof/>
          <w:lang w:eastAsia="ja-JP"/>
        </w:rPr>
        <w:pPrChange w:id="187" w:author="Ian Oliver" w:date="2021-11-15T09:46:00Z">
          <w:pPr>
            <w:pStyle w:val="TOC2"/>
            <w:tabs>
              <w:tab w:val="right" w:leader="dot" w:pos="9350"/>
            </w:tabs>
          </w:pPr>
        </w:pPrChange>
      </w:pPr>
      <w:del w:id="188" w:author="Ian Oliver" w:date="2021-11-15T09:46:00Z">
        <w:r w:rsidRPr="00DF7BA8" w:rsidDel="00DF7BA8">
          <w:rPr>
            <w:noProof/>
            <w:rPrChange w:id="189" w:author="Ian Oliver" w:date="2021-11-15T09:46:00Z">
              <w:rPr>
                <w:rStyle w:val="Hyperlink"/>
                <w:noProof/>
              </w:rPr>
            </w:rPrChange>
          </w:rPr>
          <w:delText>1.1 Background</w:delText>
        </w:r>
        <w:r w:rsidDel="00DF7BA8">
          <w:rPr>
            <w:noProof/>
            <w:webHidden/>
          </w:rPr>
          <w:tab/>
          <w:delText>1</w:delText>
        </w:r>
      </w:del>
    </w:p>
    <w:p w14:paraId="0CA3B2A4" w14:textId="3B4FB79E" w:rsidR="000C06A1" w:rsidDel="00DF7BA8" w:rsidRDefault="000C06A1" w:rsidP="00DF7BA8">
      <w:pPr>
        <w:pStyle w:val="TOC2"/>
        <w:rPr>
          <w:del w:id="190" w:author="Ian Oliver" w:date="2021-11-15T09:46:00Z"/>
          <w:rFonts w:eastAsia="MS Mincho"/>
          <w:noProof/>
          <w:lang w:eastAsia="ja-JP"/>
        </w:rPr>
        <w:pPrChange w:id="191" w:author="Ian Oliver" w:date="2021-11-15T09:46:00Z">
          <w:pPr>
            <w:pStyle w:val="TOC2"/>
            <w:tabs>
              <w:tab w:val="right" w:leader="dot" w:pos="9350"/>
            </w:tabs>
          </w:pPr>
        </w:pPrChange>
      </w:pPr>
      <w:del w:id="192" w:author="Ian Oliver" w:date="2021-11-15T09:46:00Z">
        <w:r w:rsidRPr="00DF7BA8" w:rsidDel="00DF7BA8">
          <w:rPr>
            <w:noProof/>
            <w:rPrChange w:id="193" w:author="Ian Oliver" w:date="2021-11-15T09:46:00Z">
              <w:rPr>
                <w:rStyle w:val="Hyperlink"/>
                <w:noProof/>
              </w:rPr>
            </w:rPrChange>
          </w:rPr>
          <w:delText>1.2 Purpose</w:delText>
        </w:r>
        <w:r w:rsidDel="00DF7BA8">
          <w:rPr>
            <w:noProof/>
            <w:webHidden/>
          </w:rPr>
          <w:tab/>
          <w:delText>1</w:delText>
        </w:r>
      </w:del>
    </w:p>
    <w:p w14:paraId="7F08E776" w14:textId="0CF83D5B" w:rsidR="000C06A1" w:rsidDel="00DF7BA8" w:rsidRDefault="000C06A1" w:rsidP="00DF7BA8">
      <w:pPr>
        <w:pStyle w:val="TOC2"/>
        <w:rPr>
          <w:del w:id="194" w:author="Ian Oliver" w:date="2021-11-15T09:46:00Z"/>
          <w:rFonts w:eastAsia="MS Mincho"/>
          <w:noProof/>
          <w:lang w:eastAsia="ja-JP"/>
        </w:rPr>
        <w:pPrChange w:id="195" w:author="Ian Oliver" w:date="2021-11-15T09:46:00Z">
          <w:pPr>
            <w:pStyle w:val="TOC2"/>
            <w:tabs>
              <w:tab w:val="right" w:leader="dot" w:pos="9350"/>
            </w:tabs>
          </w:pPr>
        </w:pPrChange>
      </w:pPr>
      <w:del w:id="196" w:author="Ian Oliver" w:date="2021-11-15T09:46:00Z">
        <w:r w:rsidRPr="00DF7BA8" w:rsidDel="00DF7BA8">
          <w:rPr>
            <w:noProof/>
            <w:rPrChange w:id="197" w:author="Ian Oliver" w:date="2021-11-15T09:46:00Z">
              <w:rPr>
                <w:rStyle w:val="Hyperlink"/>
                <w:noProof/>
              </w:rPr>
            </w:rPrChange>
          </w:rPr>
          <w:delText>1.3 Scope</w:delText>
        </w:r>
        <w:r w:rsidDel="00DF7BA8">
          <w:rPr>
            <w:noProof/>
            <w:webHidden/>
          </w:rPr>
          <w:tab/>
          <w:delText>1</w:delText>
        </w:r>
      </w:del>
    </w:p>
    <w:p w14:paraId="13A49F4F" w14:textId="1C3DF44D" w:rsidR="000C06A1" w:rsidDel="00DF7BA8" w:rsidRDefault="000C06A1" w:rsidP="00DF7BA8">
      <w:pPr>
        <w:pStyle w:val="TOC2"/>
        <w:rPr>
          <w:del w:id="198" w:author="Ian Oliver" w:date="2021-11-15T09:46:00Z"/>
          <w:rFonts w:eastAsia="MS Mincho"/>
          <w:noProof/>
          <w:lang w:eastAsia="ja-JP"/>
        </w:rPr>
        <w:pPrChange w:id="199" w:author="Ian Oliver" w:date="2021-11-15T09:46:00Z">
          <w:pPr>
            <w:pStyle w:val="TOC2"/>
            <w:tabs>
              <w:tab w:val="right" w:leader="dot" w:pos="9350"/>
            </w:tabs>
          </w:pPr>
        </w:pPrChange>
      </w:pPr>
      <w:del w:id="200" w:author="Ian Oliver" w:date="2021-11-15T09:46:00Z">
        <w:r w:rsidRPr="00DF7BA8" w:rsidDel="00DF7BA8">
          <w:rPr>
            <w:noProof/>
            <w:rPrChange w:id="201" w:author="Ian Oliver" w:date="2021-11-15T09:46:00Z">
              <w:rPr>
                <w:rStyle w:val="Hyperlink"/>
                <w:noProof/>
              </w:rPr>
            </w:rPrChange>
          </w:rPr>
          <w:delText>1.4 Acceptance Criteria Factors</w:delText>
        </w:r>
        <w:r w:rsidDel="00DF7BA8">
          <w:rPr>
            <w:noProof/>
            <w:webHidden/>
          </w:rPr>
          <w:tab/>
          <w:delText>1</w:delText>
        </w:r>
      </w:del>
    </w:p>
    <w:p w14:paraId="2D805139" w14:textId="06952FFC" w:rsidR="000C06A1" w:rsidDel="00DF7BA8" w:rsidRDefault="000C06A1" w:rsidP="00DF7BA8">
      <w:pPr>
        <w:pStyle w:val="TOC2"/>
        <w:rPr>
          <w:del w:id="202" w:author="Ian Oliver" w:date="2021-11-15T09:46:00Z"/>
          <w:rFonts w:eastAsia="MS Mincho"/>
          <w:noProof/>
          <w:lang w:eastAsia="ja-JP"/>
        </w:rPr>
        <w:pPrChange w:id="203" w:author="Ian Oliver" w:date="2021-11-15T09:46:00Z">
          <w:pPr>
            <w:pStyle w:val="TOC2"/>
            <w:tabs>
              <w:tab w:val="right" w:leader="dot" w:pos="9350"/>
            </w:tabs>
          </w:pPr>
        </w:pPrChange>
      </w:pPr>
      <w:del w:id="204" w:author="Ian Oliver" w:date="2021-11-15T09:46:00Z">
        <w:r w:rsidRPr="00DF7BA8" w:rsidDel="00DF7BA8">
          <w:rPr>
            <w:noProof/>
            <w:rPrChange w:id="205" w:author="Ian Oliver" w:date="2021-11-15T09:46:00Z">
              <w:rPr>
                <w:rStyle w:val="Hyperlink"/>
                <w:noProof/>
              </w:rPr>
            </w:rPrChange>
          </w:rPr>
          <w:delText>1.5 Intended Audience</w:delText>
        </w:r>
        <w:r w:rsidDel="00DF7BA8">
          <w:rPr>
            <w:noProof/>
            <w:webHidden/>
          </w:rPr>
          <w:tab/>
          <w:delText>1</w:delText>
        </w:r>
      </w:del>
    </w:p>
    <w:p w14:paraId="2EB8C20A" w14:textId="147EE299" w:rsidR="000C06A1" w:rsidDel="00DF7BA8" w:rsidRDefault="000C06A1" w:rsidP="00DF7BA8">
      <w:pPr>
        <w:pStyle w:val="TOC2"/>
        <w:rPr>
          <w:del w:id="206" w:author="Ian Oliver" w:date="2021-11-15T09:46:00Z"/>
          <w:rFonts w:eastAsia="MS Mincho"/>
          <w:noProof/>
          <w:lang w:eastAsia="ja-JP"/>
        </w:rPr>
        <w:pPrChange w:id="207" w:author="Ian Oliver" w:date="2021-11-15T09:46:00Z">
          <w:pPr>
            <w:pStyle w:val="TOC2"/>
            <w:tabs>
              <w:tab w:val="right" w:leader="dot" w:pos="9350"/>
            </w:tabs>
          </w:pPr>
        </w:pPrChange>
      </w:pPr>
      <w:del w:id="208" w:author="Ian Oliver" w:date="2021-11-15T09:46:00Z">
        <w:r w:rsidRPr="00DF7BA8" w:rsidDel="00DF7BA8">
          <w:rPr>
            <w:noProof/>
            <w:rPrChange w:id="209" w:author="Ian Oliver" w:date="2021-11-15T09:46:00Z">
              <w:rPr>
                <w:rStyle w:val="Hyperlink"/>
                <w:noProof/>
              </w:rPr>
            </w:rPrChange>
          </w:rPr>
          <w:delText>1.6 Document Organization</w:delText>
        </w:r>
        <w:r w:rsidDel="00DF7BA8">
          <w:rPr>
            <w:noProof/>
            <w:webHidden/>
          </w:rPr>
          <w:tab/>
          <w:delText>1</w:delText>
        </w:r>
      </w:del>
    </w:p>
    <w:p w14:paraId="00F8B44E" w14:textId="48EB04EB" w:rsidR="000C06A1" w:rsidDel="00DF7BA8" w:rsidRDefault="000C06A1" w:rsidP="00DF7BA8">
      <w:pPr>
        <w:pStyle w:val="TOC2"/>
        <w:rPr>
          <w:del w:id="210" w:author="Ian Oliver" w:date="2021-11-15T09:46:00Z"/>
          <w:rFonts w:eastAsia="MS Mincho"/>
          <w:noProof/>
          <w:lang w:eastAsia="ja-JP"/>
        </w:rPr>
        <w:pPrChange w:id="211" w:author="Ian Oliver" w:date="2021-11-15T09:46:00Z">
          <w:pPr>
            <w:pStyle w:val="TOC2"/>
            <w:tabs>
              <w:tab w:val="right" w:leader="dot" w:pos="9350"/>
            </w:tabs>
          </w:pPr>
        </w:pPrChange>
      </w:pPr>
      <w:del w:id="212" w:author="Ian Oliver" w:date="2021-11-15T09:46:00Z">
        <w:r w:rsidRPr="00DF7BA8" w:rsidDel="00DF7BA8">
          <w:rPr>
            <w:noProof/>
            <w:rPrChange w:id="213" w:author="Ian Oliver" w:date="2021-11-15T09:46:00Z">
              <w:rPr>
                <w:rStyle w:val="Hyperlink"/>
                <w:noProof/>
              </w:rPr>
            </w:rPrChange>
          </w:rPr>
          <w:delText>1.7 References and Related Documents</w:delText>
        </w:r>
        <w:r w:rsidDel="00DF7BA8">
          <w:rPr>
            <w:noProof/>
            <w:webHidden/>
          </w:rPr>
          <w:tab/>
          <w:delText>2</w:delText>
        </w:r>
      </w:del>
    </w:p>
    <w:p w14:paraId="6029D06D" w14:textId="404F3A64" w:rsidR="000C06A1" w:rsidDel="00DF7BA8" w:rsidRDefault="000C06A1">
      <w:pPr>
        <w:pStyle w:val="TOC1"/>
        <w:rPr>
          <w:del w:id="214" w:author="Ian Oliver" w:date="2021-11-15T09:46:00Z"/>
          <w:rFonts w:eastAsia="MS Mincho"/>
          <w:noProof/>
          <w:lang w:eastAsia="ja-JP"/>
        </w:rPr>
      </w:pPr>
      <w:del w:id="215" w:author="Ian Oliver" w:date="2021-11-15T09:46:00Z">
        <w:r w:rsidRPr="00DF7BA8" w:rsidDel="00DF7BA8">
          <w:rPr>
            <w:noProof/>
            <w:rPrChange w:id="216" w:author="Ian Oliver" w:date="2021-11-15T09:46:00Z">
              <w:rPr>
                <w:rStyle w:val="Hyperlink"/>
                <w:noProof/>
              </w:rPr>
            </w:rPrChange>
          </w:rPr>
          <w:delText>Section 2 Initiative Overview</w:delText>
        </w:r>
        <w:r w:rsidDel="00DF7BA8">
          <w:rPr>
            <w:noProof/>
            <w:webHidden/>
          </w:rPr>
          <w:tab/>
          <w:delText>3</w:delText>
        </w:r>
      </w:del>
    </w:p>
    <w:p w14:paraId="3F2DD95D" w14:textId="49CF8EA9" w:rsidR="000C06A1" w:rsidDel="00DF7BA8" w:rsidRDefault="000C06A1" w:rsidP="00DF7BA8">
      <w:pPr>
        <w:pStyle w:val="TOC2"/>
        <w:rPr>
          <w:del w:id="217" w:author="Ian Oliver" w:date="2021-11-15T09:46:00Z"/>
          <w:rFonts w:eastAsia="MS Mincho"/>
          <w:noProof/>
          <w:lang w:eastAsia="ja-JP"/>
        </w:rPr>
        <w:pPrChange w:id="218" w:author="Ian Oliver" w:date="2021-11-15T09:46:00Z">
          <w:pPr>
            <w:pStyle w:val="TOC2"/>
            <w:tabs>
              <w:tab w:val="right" w:leader="dot" w:pos="9350"/>
            </w:tabs>
          </w:pPr>
        </w:pPrChange>
      </w:pPr>
      <w:del w:id="219" w:author="Ian Oliver" w:date="2021-11-15T09:46:00Z">
        <w:r w:rsidRPr="00DF7BA8" w:rsidDel="00DF7BA8">
          <w:rPr>
            <w:noProof/>
            <w:rPrChange w:id="220" w:author="Ian Oliver" w:date="2021-11-15T09:46:00Z">
              <w:rPr>
                <w:rStyle w:val="Hyperlink"/>
                <w:noProof/>
              </w:rPr>
            </w:rPrChange>
          </w:rPr>
          <w:delText>2.1 Problem Statement</w:delText>
        </w:r>
        <w:r w:rsidDel="00DF7BA8">
          <w:rPr>
            <w:noProof/>
            <w:webHidden/>
          </w:rPr>
          <w:tab/>
          <w:delText>3</w:delText>
        </w:r>
      </w:del>
    </w:p>
    <w:p w14:paraId="5CF89C13" w14:textId="6B36506E" w:rsidR="000C06A1" w:rsidDel="00DF7BA8" w:rsidRDefault="000C06A1" w:rsidP="00DF7BA8">
      <w:pPr>
        <w:pStyle w:val="TOC2"/>
        <w:rPr>
          <w:del w:id="221" w:author="Ian Oliver" w:date="2021-11-15T09:46:00Z"/>
          <w:rFonts w:eastAsia="MS Mincho"/>
          <w:noProof/>
          <w:lang w:eastAsia="ja-JP"/>
        </w:rPr>
        <w:pPrChange w:id="222" w:author="Ian Oliver" w:date="2021-11-15T09:46:00Z">
          <w:pPr>
            <w:pStyle w:val="TOC2"/>
            <w:tabs>
              <w:tab w:val="right" w:leader="dot" w:pos="9350"/>
            </w:tabs>
          </w:pPr>
        </w:pPrChange>
      </w:pPr>
      <w:del w:id="223" w:author="Ian Oliver" w:date="2021-11-15T09:46:00Z">
        <w:r w:rsidRPr="00DF7BA8" w:rsidDel="00DF7BA8">
          <w:rPr>
            <w:noProof/>
            <w:rPrChange w:id="224" w:author="Ian Oliver" w:date="2021-11-15T09:46:00Z">
              <w:rPr>
                <w:rStyle w:val="Hyperlink"/>
                <w:noProof/>
              </w:rPr>
            </w:rPrChange>
          </w:rPr>
          <w:delText>2.2 Approach</w:delText>
        </w:r>
        <w:r w:rsidDel="00DF7BA8">
          <w:rPr>
            <w:noProof/>
            <w:webHidden/>
          </w:rPr>
          <w:tab/>
          <w:delText>3</w:delText>
        </w:r>
      </w:del>
    </w:p>
    <w:p w14:paraId="48887632" w14:textId="30104B0B" w:rsidR="000C06A1" w:rsidDel="00DF7BA8" w:rsidRDefault="000C06A1" w:rsidP="00DF7BA8">
      <w:pPr>
        <w:pStyle w:val="TOC2"/>
        <w:rPr>
          <w:del w:id="225" w:author="Ian Oliver" w:date="2021-11-15T09:46:00Z"/>
          <w:rFonts w:eastAsia="MS Mincho"/>
          <w:noProof/>
          <w:lang w:eastAsia="ja-JP"/>
        </w:rPr>
        <w:pPrChange w:id="226" w:author="Ian Oliver" w:date="2021-11-15T09:46:00Z">
          <w:pPr>
            <w:pStyle w:val="TOC2"/>
            <w:tabs>
              <w:tab w:val="right" w:leader="dot" w:pos="9350"/>
            </w:tabs>
          </w:pPr>
        </w:pPrChange>
      </w:pPr>
      <w:del w:id="227" w:author="Ian Oliver" w:date="2021-11-15T09:46:00Z">
        <w:r w:rsidRPr="00DF7BA8" w:rsidDel="00DF7BA8">
          <w:rPr>
            <w:noProof/>
            <w:rPrChange w:id="228" w:author="Ian Oliver" w:date="2021-11-15T09:46:00Z">
              <w:rPr>
                <w:rStyle w:val="Hyperlink"/>
                <w:noProof/>
              </w:rPr>
            </w:rPrChange>
          </w:rPr>
          <w:delText>2.3 Stakeholders</w:delText>
        </w:r>
        <w:r w:rsidDel="00DF7BA8">
          <w:rPr>
            <w:noProof/>
            <w:webHidden/>
          </w:rPr>
          <w:tab/>
          <w:delText>3</w:delText>
        </w:r>
      </w:del>
    </w:p>
    <w:p w14:paraId="362B2838" w14:textId="3303A988" w:rsidR="000C06A1" w:rsidDel="00DF7BA8" w:rsidRDefault="000C06A1" w:rsidP="00DF7BA8">
      <w:pPr>
        <w:pStyle w:val="TOC2"/>
        <w:rPr>
          <w:del w:id="229" w:author="Ian Oliver" w:date="2021-11-15T09:46:00Z"/>
          <w:rFonts w:eastAsia="MS Mincho"/>
          <w:noProof/>
          <w:lang w:eastAsia="ja-JP"/>
        </w:rPr>
        <w:pPrChange w:id="230" w:author="Ian Oliver" w:date="2021-11-15T09:46:00Z">
          <w:pPr>
            <w:pStyle w:val="TOC2"/>
            <w:tabs>
              <w:tab w:val="right" w:leader="dot" w:pos="9350"/>
            </w:tabs>
          </w:pPr>
        </w:pPrChange>
      </w:pPr>
      <w:del w:id="231" w:author="Ian Oliver" w:date="2021-11-15T09:46:00Z">
        <w:r w:rsidRPr="00DF7BA8" w:rsidDel="00DF7BA8">
          <w:rPr>
            <w:noProof/>
            <w:rPrChange w:id="232" w:author="Ian Oliver" w:date="2021-11-15T09:46:00Z">
              <w:rPr>
                <w:rStyle w:val="Hyperlink"/>
                <w:noProof/>
              </w:rPr>
            </w:rPrChange>
          </w:rPr>
          <w:delText>2.4 Customer Wants and Needs (CWN)</w:delText>
        </w:r>
        <w:r w:rsidDel="00DF7BA8">
          <w:rPr>
            <w:noProof/>
            <w:webHidden/>
          </w:rPr>
          <w:tab/>
          <w:delText>3</w:delText>
        </w:r>
      </w:del>
    </w:p>
    <w:p w14:paraId="30B2ADD5" w14:textId="129A21EA" w:rsidR="000C06A1" w:rsidDel="00DF7BA8" w:rsidRDefault="000C06A1">
      <w:pPr>
        <w:pStyle w:val="TOC1"/>
        <w:rPr>
          <w:del w:id="233" w:author="Ian Oliver" w:date="2021-11-15T09:46:00Z"/>
          <w:rFonts w:eastAsia="MS Mincho"/>
          <w:noProof/>
          <w:lang w:eastAsia="ja-JP"/>
        </w:rPr>
      </w:pPr>
      <w:del w:id="234" w:author="Ian Oliver" w:date="2021-11-15T09:46:00Z">
        <w:r w:rsidRPr="00DF7BA8" w:rsidDel="00DF7BA8">
          <w:rPr>
            <w:noProof/>
            <w:rPrChange w:id="235" w:author="Ian Oliver" w:date="2021-11-15T09:46:00Z">
              <w:rPr>
                <w:rStyle w:val="Hyperlink"/>
                <w:noProof/>
              </w:rPr>
            </w:rPrChange>
          </w:rPr>
          <w:delText>Section 3 Business Scenarios</w:delText>
        </w:r>
        <w:r w:rsidDel="00DF7BA8">
          <w:rPr>
            <w:noProof/>
            <w:webHidden/>
          </w:rPr>
          <w:tab/>
          <w:delText>4</w:delText>
        </w:r>
      </w:del>
    </w:p>
    <w:p w14:paraId="51C394C7" w14:textId="1B696E47" w:rsidR="000C06A1" w:rsidDel="00DF7BA8" w:rsidRDefault="000C06A1">
      <w:pPr>
        <w:pStyle w:val="TOC1"/>
        <w:rPr>
          <w:del w:id="236" w:author="Ian Oliver" w:date="2021-11-15T09:46:00Z"/>
          <w:rFonts w:eastAsia="MS Mincho"/>
          <w:noProof/>
          <w:lang w:eastAsia="ja-JP"/>
        </w:rPr>
      </w:pPr>
      <w:del w:id="237" w:author="Ian Oliver" w:date="2021-11-15T09:46:00Z">
        <w:r w:rsidRPr="00DF7BA8" w:rsidDel="00DF7BA8">
          <w:rPr>
            <w:noProof/>
            <w:rPrChange w:id="238" w:author="Ian Oliver" w:date="2021-11-15T09:46:00Z">
              <w:rPr>
                <w:rStyle w:val="Hyperlink"/>
                <w:noProof/>
              </w:rPr>
            </w:rPrChange>
          </w:rPr>
          <w:delText>Section 4 Use Case Model</w:delText>
        </w:r>
        <w:r w:rsidDel="00DF7BA8">
          <w:rPr>
            <w:noProof/>
            <w:webHidden/>
          </w:rPr>
          <w:tab/>
          <w:delText>6</w:delText>
        </w:r>
      </w:del>
    </w:p>
    <w:p w14:paraId="572F6C4F" w14:textId="771331E4" w:rsidR="000C06A1" w:rsidDel="00DF7BA8" w:rsidRDefault="000C06A1" w:rsidP="00DF7BA8">
      <w:pPr>
        <w:pStyle w:val="TOC2"/>
        <w:rPr>
          <w:del w:id="239" w:author="Ian Oliver" w:date="2021-11-15T09:46:00Z"/>
          <w:rFonts w:eastAsia="MS Mincho"/>
          <w:noProof/>
          <w:lang w:eastAsia="ja-JP"/>
        </w:rPr>
        <w:pPrChange w:id="240" w:author="Ian Oliver" w:date="2021-11-15T09:46:00Z">
          <w:pPr>
            <w:pStyle w:val="TOC2"/>
            <w:tabs>
              <w:tab w:val="right" w:leader="dot" w:pos="9350"/>
            </w:tabs>
          </w:pPr>
        </w:pPrChange>
      </w:pPr>
      <w:del w:id="241" w:author="Ian Oliver" w:date="2021-11-15T09:46:00Z">
        <w:r w:rsidRPr="00DF7BA8" w:rsidDel="00DF7BA8">
          <w:rPr>
            <w:noProof/>
            <w:rPrChange w:id="242" w:author="Ian Oliver" w:date="2021-11-15T09:46:00Z">
              <w:rPr>
                <w:rStyle w:val="Hyperlink"/>
                <w:noProof/>
              </w:rPr>
            </w:rPrChange>
          </w:rPr>
          <w:delText>4.1 Actors</w:delText>
        </w:r>
        <w:r w:rsidDel="00DF7BA8">
          <w:rPr>
            <w:noProof/>
            <w:webHidden/>
          </w:rPr>
          <w:tab/>
          <w:delText>6</w:delText>
        </w:r>
      </w:del>
    </w:p>
    <w:p w14:paraId="515B009E" w14:textId="55426E7C" w:rsidR="000C06A1" w:rsidDel="00DF7BA8" w:rsidRDefault="000C06A1" w:rsidP="00DF7BA8">
      <w:pPr>
        <w:pStyle w:val="TOC2"/>
        <w:rPr>
          <w:del w:id="243" w:author="Ian Oliver" w:date="2021-11-15T09:46:00Z"/>
          <w:rFonts w:eastAsia="MS Mincho"/>
          <w:noProof/>
          <w:lang w:eastAsia="ja-JP"/>
        </w:rPr>
        <w:pPrChange w:id="244" w:author="Ian Oliver" w:date="2021-11-15T09:46:00Z">
          <w:pPr>
            <w:pStyle w:val="TOC2"/>
            <w:tabs>
              <w:tab w:val="right" w:leader="dot" w:pos="9350"/>
            </w:tabs>
          </w:pPr>
        </w:pPrChange>
      </w:pPr>
      <w:del w:id="245" w:author="Ian Oliver" w:date="2021-11-15T09:46:00Z">
        <w:r w:rsidRPr="00DF7BA8" w:rsidDel="00DF7BA8">
          <w:rPr>
            <w:noProof/>
            <w:rPrChange w:id="246" w:author="Ian Oliver" w:date="2021-11-15T09:46:00Z">
              <w:rPr>
                <w:rStyle w:val="Hyperlink"/>
                <w:noProof/>
              </w:rPr>
            </w:rPrChange>
          </w:rPr>
          <w:delText>4.2 Use Case Diagram</w:delText>
        </w:r>
        <w:r w:rsidDel="00DF7BA8">
          <w:rPr>
            <w:noProof/>
            <w:webHidden/>
          </w:rPr>
          <w:tab/>
          <w:delText>7</w:delText>
        </w:r>
      </w:del>
    </w:p>
    <w:p w14:paraId="2B339926" w14:textId="7DAD1AB9" w:rsidR="000C06A1" w:rsidDel="00DF7BA8" w:rsidRDefault="000C06A1" w:rsidP="00DF7BA8">
      <w:pPr>
        <w:pStyle w:val="TOC2"/>
        <w:rPr>
          <w:del w:id="247" w:author="Ian Oliver" w:date="2021-11-15T09:46:00Z"/>
          <w:rFonts w:eastAsia="MS Mincho"/>
          <w:noProof/>
          <w:lang w:eastAsia="ja-JP"/>
        </w:rPr>
        <w:pPrChange w:id="248" w:author="Ian Oliver" w:date="2021-11-15T09:46:00Z">
          <w:pPr>
            <w:pStyle w:val="TOC2"/>
            <w:tabs>
              <w:tab w:val="right" w:leader="dot" w:pos="9350"/>
            </w:tabs>
          </w:pPr>
        </w:pPrChange>
      </w:pPr>
      <w:del w:id="249" w:author="Ian Oliver" w:date="2021-11-15T09:46:00Z">
        <w:r w:rsidRPr="00DF7BA8" w:rsidDel="00DF7BA8">
          <w:rPr>
            <w:noProof/>
            <w:rPrChange w:id="250" w:author="Ian Oliver" w:date="2021-11-15T09:46:00Z">
              <w:rPr>
                <w:rStyle w:val="Hyperlink"/>
                <w:noProof/>
              </w:rPr>
            </w:rPrChange>
          </w:rPr>
          <w:delText>4.3 Use Case Outline</w:delText>
        </w:r>
        <w:r w:rsidDel="00DF7BA8">
          <w:rPr>
            <w:noProof/>
            <w:webHidden/>
          </w:rPr>
          <w:tab/>
          <w:delText>7</w:delText>
        </w:r>
      </w:del>
    </w:p>
    <w:p w14:paraId="758701EC" w14:textId="2EE0A601" w:rsidR="000C06A1" w:rsidDel="00DF7BA8" w:rsidRDefault="000C06A1">
      <w:pPr>
        <w:pStyle w:val="TOC3"/>
        <w:tabs>
          <w:tab w:val="right" w:leader="dot" w:pos="9350"/>
        </w:tabs>
        <w:rPr>
          <w:del w:id="251" w:author="Ian Oliver" w:date="2021-11-15T09:46:00Z"/>
          <w:rFonts w:eastAsia="MS Mincho"/>
          <w:noProof/>
          <w:lang w:eastAsia="ja-JP"/>
        </w:rPr>
      </w:pPr>
      <w:del w:id="252" w:author="Ian Oliver" w:date="2021-11-15T09:46:00Z">
        <w:r w:rsidRPr="00DF7BA8" w:rsidDel="00DF7BA8">
          <w:rPr>
            <w:rFonts w:cs="Dotum"/>
            <w:noProof/>
            <w:rPrChange w:id="253" w:author="Ian Oliver" w:date="2021-11-15T09:46:00Z">
              <w:rPr>
                <w:rStyle w:val="Hyperlink"/>
                <w:rFonts w:cs="Dotum"/>
                <w:noProof/>
              </w:rPr>
            </w:rPrChange>
          </w:rPr>
          <w:delText>4.3.1</w:delText>
        </w:r>
        <w:r w:rsidRPr="00DF7BA8" w:rsidDel="00DF7BA8">
          <w:rPr>
            <w:noProof/>
            <w:rPrChange w:id="254" w:author="Ian Oliver" w:date="2021-11-15T09:46:00Z">
              <w:rPr>
                <w:rStyle w:val="Hyperlink"/>
                <w:noProof/>
              </w:rPr>
            </w:rPrChange>
          </w:rPr>
          <w:delText xml:space="preserve"> Actors</w:delText>
        </w:r>
        <w:r w:rsidDel="00DF7BA8">
          <w:rPr>
            <w:noProof/>
            <w:webHidden/>
          </w:rPr>
          <w:tab/>
          <w:delText>7</w:delText>
        </w:r>
      </w:del>
    </w:p>
    <w:p w14:paraId="5761A0A3" w14:textId="5F38CEA8" w:rsidR="000C06A1" w:rsidDel="00DF7BA8" w:rsidRDefault="000C06A1">
      <w:pPr>
        <w:pStyle w:val="TOC3"/>
        <w:tabs>
          <w:tab w:val="right" w:leader="dot" w:pos="9350"/>
        </w:tabs>
        <w:rPr>
          <w:del w:id="255" w:author="Ian Oliver" w:date="2021-11-15T09:46:00Z"/>
          <w:rFonts w:eastAsia="MS Mincho"/>
          <w:noProof/>
          <w:lang w:eastAsia="ja-JP"/>
        </w:rPr>
      </w:pPr>
      <w:del w:id="256" w:author="Ian Oliver" w:date="2021-11-15T09:46:00Z">
        <w:r w:rsidRPr="00DF7BA8" w:rsidDel="00DF7BA8">
          <w:rPr>
            <w:rFonts w:cs="Dotum"/>
            <w:noProof/>
            <w:rPrChange w:id="257" w:author="Ian Oliver" w:date="2021-11-15T09:46:00Z">
              <w:rPr>
                <w:rStyle w:val="Hyperlink"/>
                <w:rFonts w:cs="Dotum"/>
                <w:noProof/>
              </w:rPr>
            </w:rPrChange>
          </w:rPr>
          <w:delText>4.3.2</w:delText>
        </w:r>
        <w:r w:rsidRPr="00DF7BA8" w:rsidDel="00DF7BA8">
          <w:rPr>
            <w:noProof/>
            <w:rPrChange w:id="258" w:author="Ian Oliver" w:date="2021-11-15T09:46:00Z">
              <w:rPr>
                <w:rStyle w:val="Hyperlink"/>
                <w:noProof/>
              </w:rPr>
            </w:rPrChange>
          </w:rPr>
          <w:delText xml:space="preserve"> Preconditions</w:delText>
        </w:r>
        <w:r w:rsidDel="00DF7BA8">
          <w:rPr>
            <w:noProof/>
            <w:webHidden/>
          </w:rPr>
          <w:tab/>
          <w:delText>7</w:delText>
        </w:r>
      </w:del>
    </w:p>
    <w:p w14:paraId="575C6840" w14:textId="1DC0313D" w:rsidR="000C06A1" w:rsidDel="00DF7BA8" w:rsidRDefault="000C06A1">
      <w:pPr>
        <w:pStyle w:val="TOC3"/>
        <w:tabs>
          <w:tab w:val="right" w:leader="dot" w:pos="9350"/>
        </w:tabs>
        <w:rPr>
          <w:del w:id="259" w:author="Ian Oliver" w:date="2021-11-15T09:46:00Z"/>
          <w:rFonts w:eastAsia="MS Mincho"/>
          <w:noProof/>
          <w:lang w:eastAsia="ja-JP"/>
        </w:rPr>
      </w:pPr>
      <w:del w:id="260" w:author="Ian Oliver" w:date="2021-11-15T09:46:00Z">
        <w:r w:rsidRPr="00DF7BA8" w:rsidDel="00DF7BA8">
          <w:rPr>
            <w:rFonts w:cs="Dotum"/>
            <w:noProof/>
            <w:rPrChange w:id="261" w:author="Ian Oliver" w:date="2021-11-15T09:46:00Z">
              <w:rPr>
                <w:rStyle w:val="Hyperlink"/>
                <w:rFonts w:cs="Dotum"/>
                <w:noProof/>
              </w:rPr>
            </w:rPrChange>
          </w:rPr>
          <w:delText>4.3.3</w:delText>
        </w:r>
        <w:r w:rsidRPr="00DF7BA8" w:rsidDel="00DF7BA8">
          <w:rPr>
            <w:noProof/>
            <w:rPrChange w:id="262" w:author="Ian Oliver" w:date="2021-11-15T09:46:00Z">
              <w:rPr>
                <w:rStyle w:val="Hyperlink"/>
                <w:noProof/>
              </w:rPr>
            </w:rPrChange>
          </w:rPr>
          <w:delText xml:space="preserve"> Triggers</w:delText>
        </w:r>
        <w:r w:rsidDel="00DF7BA8">
          <w:rPr>
            <w:noProof/>
            <w:webHidden/>
          </w:rPr>
          <w:tab/>
          <w:delText>7</w:delText>
        </w:r>
      </w:del>
    </w:p>
    <w:p w14:paraId="0F1853B1" w14:textId="26769558" w:rsidR="000C06A1" w:rsidDel="00DF7BA8" w:rsidRDefault="000C06A1">
      <w:pPr>
        <w:pStyle w:val="TOC3"/>
        <w:tabs>
          <w:tab w:val="right" w:leader="dot" w:pos="9350"/>
        </w:tabs>
        <w:rPr>
          <w:del w:id="263" w:author="Ian Oliver" w:date="2021-11-15T09:46:00Z"/>
          <w:rFonts w:eastAsia="MS Mincho"/>
          <w:noProof/>
          <w:lang w:eastAsia="ja-JP"/>
        </w:rPr>
      </w:pPr>
      <w:del w:id="264" w:author="Ian Oliver" w:date="2021-11-15T09:46:00Z">
        <w:r w:rsidRPr="00DF7BA8" w:rsidDel="00DF7BA8">
          <w:rPr>
            <w:rFonts w:cs="Dotum"/>
            <w:noProof/>
            <w:rPrChange w:id="265" w:author="Ian Oliver" w:date="2021-11-15T09:46:00Z">
              <w:rPr>
                <w:rStyle w:val="Hyperlink"/>
                <w:rFonts w:cs="Dotum"/>
                <w:noProof/>
              </w:rPr>
            </w:rPrChange>
          </w:rPr>
          <w:delText>4.3.4</w:delText>
        </w:r>
        <w:r w:rsidRPr="00DF7BA8" w:rsidDel="00DF7BA8">
          <w:rPr>
            <w:noProof/>
            <w:rPrChange w:id="266" w:author="Ian Oliver" w:date="2021-11-15T09:46:00Z">
              <w:rPr>
                <w:rStyle w:val="Hyperlink"/>
                <w:noProof/>
              </w:rPr>
            </w:rPrChange>
          </w:rPr>
          <w:delText xml:space="preserve"> Basic Flow</w:delText>
        </w:r>
        <w:r w:rsidDel="00DF7BA8">
          <w:rPr>
            <w:noProof/>
            <w:webHidden/>
          </w:rPr>
          <w:tab/>
          <w:delText>7</w:delText>
        </w:r>
      </w:del>
    </w:p>
    <w:p w14:paraId="334F6B1E" w14:textId="1BD99A48" w:rsidR="000C06A1" w:rsidDel="00DF7BA8" w:rsidRDefault="000C06A1">
      <w:pPr>
        <w:pStyle w:val="TOC3"/>
        <w:tabs>
          <w:tab w:val="right" w:leader="dot" w:pos="9350"/>
        </w:tabs>
        <w:rPr>
          <w:del w:id="267" w:author="Ian Oliver" w:date="2021-11-15T09:46:00Z"/>
          <w:rFonts w:eastAsia="MS Mincho"/>
          <w:noProof/>
          <w:lang w:eastAsia="ja-JP"/>
        </w:rPr>
      </w:pPr>
      <w:del w:id="268" w:author="Ian Oliver" w:date="2021-11-15T09:46:00Z">
        <w:r w:rsidRPr="00DF7BA8" w:rsidDel="00DF7BA8">
          <w:rPr>
            <w:rFonts w:cs="Dotum"/>
            <w:noProof/>
            <w:rPrChange w:id="269" w:author="Ian Oliver" w:date="2021-11-15T09:46:00Z">
              <w:rPr>
                <w:rStyle w:val="Hyperlink"/>
                <w:rFonts w:cs="Dotum"/>
                <w:noProof/>
              </w:rPr>
            </w:rPrChange>
          </w:rPr>
          <w:delText>4.3.5</w:delText>
        </w:r>
        <w:r w:rsidRPr="00DF7BA8" w:rsidDel="00DF7BA8">
          <w:rPr>
            <w:noProof/>
            <w:rPrChange w:id="270" w:author="Ian Oliver" w:date="2021-11-15T09:46:00Z">
              <w:rPr>
                <w:rStyle w:val="Hyperlink"/>
                <w:noProof/>
              </w:rPr>
            </w:rPrChange>
          </w:rPr>
          <w:delText xml:space="preserve"> Post Conditions</w:delText>
        </w:r>
        <w:r w:rsidDel="00DF7BA8">
          <w:rPr>
            <w:noProof/>
            <w:webHidden/>
          </w:rPr>
          <w:tab/>
          <w:delText>7</w:delText>
        </w:r>
      </w:del>
    </w:p>
    <w:p w14:paraId="08CD321F" w14:textId="554BDFBB" w:rsidR="000C06A1" w:rsidDel="00DF7BA8" w:rsidRDefault="000C06A1">
      <w:pPr>
        <w:pStyle w:val="TOC1"/>
        <w:rPr>
          <w:del w:id="271" w:author="Ian Oliver" w:date="2021-11-15T09:46:00Z"/>
          <w:rFonts w:eastAsia="MS Mincho"/>
          <w:noProof/>
          <w:lang w:eastAsia="ja-JP"/>
        </w:rPr>
      </w:pPr>
      <w:del w:id="272" w:author="Ian Oliver" w:date="2021-11-15T09:46:00Z">
        <w:r w:rsidRPr="00DF7BA8" w:rsidDel="00DF7BA8">
          <w:rPr>
            <w:noProof/>
            <w:rPrChange w:id="273" w:author="Ian Oliver" w:date="2021-11-15T09:46:00Z">
              <w:rPr>
                <w:rStyle w:val="Hyperlink"/>
                <w:noProof/>
              </w:rPr>
            </w:rPrChange>
          </w:rPr>
          <w:delText>Section 5 Business Requirements</w:delText>
        </w:r>
        <w:r w:rsidDel="00DF7BA8">
          <w:rPr>
            <w:noProof/>
            <w:webHidden/>
          </w:rPr>
          <w:tab/>
          <w:delText>9</w:delText>
        </w:r>
      </w:del>
    </w:p>
    <w:p w14:paraId="43088908" w14:textId="4475E5C3" w:rsidR="000C06A1" w:rsidDel="00DF7BA8" w:rsidRDefault="000C06A1" w:rsidP="00DF7BA8">
      <w:pPr>
        <w:pStyle w:val="TOC2"/>
        <w:rPr>
          <w:del w:id="274" w:author="Ian Oliver" w:date="2021-11-15T09:46:00Z"/>
          <w:rFonts w:eastAsia="MS Mincho"/>
          <w:noProof/>
          <w:lang w:eastAsia="ja-JP"/>
        </w:rPr>
        <w:pPrChange w:id="275" w:author="Ian Oliver" w:date="2021-11-15T09:46:00Z">
          <w:pPr>
            <w:pStyle w:val="TOC2"/>
            <w:tabs>
              <w:tab w:val="right" w:leader="dot" w:pos="9350"/>
            </w:tabs>
          </w:pPr>
        </w:pPrChange>
      </w:pPr>
      <w:del w:id="276" w:author="Ian Oliver" w:date="2021-11-15T09:46:00Z">
        <w:r w:rsidRPr="00DF7BA8" w:rsidDel="00DF7BA8">
          <w:rPr>
            <w:noProof/>
            <w:rPrChange w:id="277" w:author="Ian Oliver" w:date="2021-11-15T09:46:00Z">
              <w:rPr>
                <w:rStyle w:val="Hyperlink"/>
                <w:noProof/>
              </w:rPr>
            </w:rPrChange>
          </w:rPr>
          <w:delText>5.1 Functional Requirements</w:delText>
        </w:r>
        <w:r w:rsidDel="00DF7BA8">
          <w:rPr>
            <w:noProof/>
            <w:webHidden/>
          </w:rPr>
          <w:tab/>
          <w:delText>9</w:delText>
        </w:r>
      </w:del>
    </w:p>
    <w:p w14:paraId="397DD378" w14:textId="0EFCB76F" w:rsidR="000C06A1" w:rsidDel="00DF7BA8" w:rsidRDefault="000C06A1" w:rsidP="00DF7BA8">
      <w:pPr>
        <w:pStyle w:val="TOC2"/>
        <w:rPr>
          <w:del w:id="278" w:author="Ian Oliver" w:date="2021-11-15T09:46:00Z"/>
          <w:rFonts w:eastAsia="MS Mincho"/>
          <w:noProof/>
          <w:lang w:eastAsia="ja-JP"/>
        </w:rPr>
        <w:pPrChange w:id="279" w:author="Ian Oliver" w:date="2021-11-15T09:46:00Z">
          <w:pPr>
            <w:pStyle w:val="TOC2"/>
            <w:tabs>
              <w:tab w:val="right" w:leader="dot" w:pos="9350"/>
            </w:tabs>
          </w:pPr>
        </w:pPrChange>
      </w:pPr>
      <w:del w:id="280" w:author="Ian Oliver" w:date="2021-11-15T09:46:00Z">
        <w:r w:rsidRPr="00DF7BA8" w:rsidDel="00DF7BA8">
          <w:rPr>
            <w:noProof/>
            <w:rPrChange w:id="281" w:author="Ian Oliver" w:date="2021-11-15T09:46:00Z">
              <w:rPr>
                <w:rStyle w:val="Hyperlink"/>
                <w:noProof/>
              </w:rPr>
            </w:rPrChange>
          </w:rPr>
          <w:delText>5.2 Business Supplemental Requirements</w:delText>
        </w:r>
        <w:r w:rsidDel="00DF7BA8">
          <w:rPr>
            <w:noProof/>
            <w:webHidden/>
          </w:rPr>
          <w:tab/>
          <w:delText>10</w:delText>
        </w:r>
      </w:del>
    </w:p>
    <w:p w14:paraId="2B267B16" w14:textId="7996E514" w:rsidR="000C06A1" w:rsidDel="00DF7BA8" w:rsidRDefault="000C06A1">
      <w:pPr>
        <w:pStyle w:val="TOC1"/>
        <w:rPr>
          <w:del w:id="282" w:author="Ian Oliver" w:date="2021-11-15T09:46:00Z"/>
          <w:rFonts w:eastAsia="MS Mincho"/>
          <w:noProof/>
          <w:lang w:eastAsia="ja-JP"/>
        </w:rPr>
      </w:pPr>
      <w:del w:id="283" w:author="Ian Oliver" w:date="2021-11-15T09:46:00Z">
        <w:r w:rsidRPr="00DF7BA8" w:rsidDel="00DF7BA8">
          <w:rPr>
            <w:noProof/>
            <w:rPrChange w:id="284" w:author="Ian Oliver" w:date="2021-11-15T09:46:00Z">
              <w:rPr>
                <w:rStyle w:val="Hyperlink"/>
                <w:noProof/>
              </w:rPr>
            </w:rPrChange>
          </w:rPr>
          <w:delText>Section 6 Business Information Model</w:delText>
        </w:r>
        <w:r w:rsidDel="00DF7BA8">
          <w:rPr>
            <w:noProof/>
            <w:webHidden/>
          </w:rPr>
          <w:tab/>
          <w:delText>12</w:delText>
        </w:r>
      </w:del>
    </w:p>
    <w:p w14:paraId="7E4CC252" w14:textId="5C567A46" w:rsidR="000C06A1" w:rsidDel="00DF7BA8" w:rsidRDefault="000C06A1" w:rsidP="00DF7BA8">
      <w:pPr>
        <w:pStyle w:val="TOC2"/>
        <w:rPr>
          <w:del w:id="285" w:author="Ian Oliver" w:date="2021-11-15T09:46:00Z"/>
          <w:rFonts w:eastAsia="MS Mincho"/>
          <w:noProof/>
          <w:lang w:eastAsia="ja-JP"/>
        </w:rPr>
        <w:pPrChange w:id="286" w:author="Ian Oliver" w:date="2021-11-15T09:46:00Z">
          <w:pPr>
            <w:pStyle w:val="TOC2"/>
            <w:tabs>
              <w:tab w:val="right" w:leader="dot" w:pos="9350"/>
            </w:tabs>
          </w:pPr>
        </w:pPrChange>
      </w:pPr>
      <w:del w:id="287" w:author="Ian Oliver" w:date="2021-11-15T09:46:00Z">
        <w:r w:rsidRPr="00DF7BA8" w:rsidDel="00DF7BA8">
          <w:rPr>
            <w:noProof/>
            <w:rPrChange w:id="288" w:author="Ian Oliver" w:date="2021-11-15T09:46:00Z">
              <w:rPr>
                <w:rStyle w:val="Hyperlink"/>
                <w:noProof/>
              </w:rPr>
            </w:rPrChange>
          </w:rPr>
          <w:delText>6.1 Subject Areas</w:delText>
        </w:r>
        <w:r w:rsidDel="00DF7BA8">
          <w:rPr>
            <w:noProof/>
            <w:webHidden/>
          </w:rPr>
          <w:tab/>
          <w:delText>12</w:delText>
        </w:r>
      </w:del>
    </w:p>
    <w:p w14:paraId="61C7C0FE" w14:textId="74A2C64A" w:rsidR="000C06A1" w:rsidDel="00DF7BA8" w:rsidRDefault="000C06A1" w:rsidP="00DF7BA8">
      <w:pPr>
        <w:pStyle w:val="TOC2"/>
        <w:rPr>
          <w:del w:id="289" w:author="Ian Oliver" w:date="2021-11-15T09:46:00Z"/>
          <w:rFonts w:eastAsia="MS Mincho"/>
          <w:noProof/>
          <w:lang w:eastAsia="ja-JP"/>
        </w:rPr>
        <w:pPrChange w:id="290" w:author="Ian Oliver" w:date="2021-11-15T09:46:00Z">
          <w:pPr>
            <w:pStyle w:val="TOC2"/>
            <w:tabs>
              <w:tab w:val="right" w:leader="dot" w:pos="9350"/>
            </w:tabs>
          </w:pPr>
        </w:pPrChange>
      </w:pPr>
      <w:del w:id="291" w:author="Ian Oliver" w:date="2021-11-15T09:46:00Z">
        <w:r w:rsidRPr="00DF7BA8" w:rsidDel="00DF7BA8">
          <w:rPr>
            <w:noProof/>
            <w:rPrChange w:id="292" w:author="Ian Oliver" w:date="2021-11-15T09:46:00Z">
              <w:rPr>
                <w:rStyle w:val="Hyperlink"/>
                <w:noProof/>
              </w:rPr>
            </w:rPrChange>
          </w:rPr>
          <w:delText>6.2 Data Dictionary</w:delText>
        </w:r>
        <w:r w:rsidDel="00DF7BA8">
          <w:rPr>
            <w:noProof/>
            <w:webHidden/>
          </w:rPr>
          <w:tab/>
          <w:delText>12</w:delText>
        </w:r>
      </w:del>
    </w:p>
    <w:p w14:paraId="4743BE31" w14:textId="165119E8" w:rsidR="000C06A1" w:rsidDel="00DF7BA8" w:rsidRDefault="000C06A1">
      <w:pPr>
        <w:pStyle w:val="TOC1"/>
        <w:rPr>
          <w:del w:id="293" w:author="Ian Oliver" w:date="2021-11-15T09:46:00Z"/>
          <w:rFonts w:eastAsia="MS Mincho"/>
          <w:noProof/>
          <w:lang w:eastAsia="ja-JP"/>
        </w:rPr>
      </w:pPr>
      <w:del w:id="294" w:author="Ian Oliver" w:date="2021-11-15T09:46:00Z">
        <w:r w:rsidRPr="00DF7BA8" w:rsidDel="00DF7BA8">
          <w:rPr>
            <w:rFonts w:ascii="Arial Bold" w:hAnsi="Arial Bold" w:cs="Dotum"/>
            <w:noProof/>
            <w:rPrChange w:id="295" w:author="Ian Oliver" w:date="2021-11-15T09:46:00Z">
              <w:rPr>
                <w:rStyle w:val="Hyperlink"/>
                <w:rFonts w:ascii="Arial Bold" w:hAnsi="Arial Bold" w:cs="Dotum"/>
                <w:noProof/>
              </w:rPr>
            </w:rPrChange>
          </w:rPr>
          <w:delText>Appendix A.</w:delText>
        </w:r>
        <w:r w:rsidRPr="00DF7BA8" w:rsidDel="00DF7BA8">
          <w:rPr>
            <w:noProof/>
            <w:rPrChange w:id="296" w:author="Ian Oliver" w:date="2021-11-15T09:46:00Z">
              <w:rPr>
                <w:rStyle w:val="Hyperlink"/>
                <w:noProof/>
              </w:rPr>
            </w:rPrChange>
          </w:rPr>
          <w:delText xml:space="preserve"> Acronyms and Abbreviations</w:delText>
        </w:r>
        <w:r w:rsidDel="00DF7BA8">
          <w:rPr>
            <w:noProof/>
            <w:webHidden/>
          </w:rPr>
          <w:tab/>
          <w:delText>13</w:delText>
        </w:r>
      </w:del>
    </w:p>
    <w:p w14:paraId="0CE4498D" w14:textId="166C0DA9" w:rsidR="000C06A1" w:rsidDel="00DF7BA8" w:rsidRDefault="000C06A1">
      <w:pPr>
        <w:pStyle w:val="TOC1"/>
        <w:rPr>
          <w:del w:id="297" w:author="Ian Oliver" w:date="2021-11-15T09:46:00Z"/>
          <w:rFonts w:eastAsia="MS Mincho"/>
          <w:noProof/>
          <w:lang w:eastAsia="ja-JP"/>
        </w:rPr>
      </w:pPr>
      <w:del w:id="298" w:author="Ian Oliver" w:date="2021-11-15T09:46:00Z">
        <w:r w:rsidRPr="00DF7BA8" w:rsidDel="00DF7BA8">
          <w:rPr>
            <w:rFonts w:ascii="Arial Bold" w:hAnsi="Arial Bold" w:cs="Dotum"/>
            <w:noProof/>
            <w:rPrChange w:id="299" w:author="Ian Oliver" w:date="2021-11-15T09:46:00Z">
              <w:rPr>
                <w:rStyle w:val="Hyperlink"/>
                <w:rFonts w:ascii="Arial Bold" w:hAnsi="Arial Bold" w:cs="Dotum"/>
                <w:noProof/>
              </w:rPr>
            </w:rPrChange>
          </w:rPr>
          <w:delText>Appendix B.</w:delText>
        </w:r>
        <w:r w:rsidRPr="00DF7BA8" w:rsidDel="00DF7BA8">
          <w:rPr>
            <w:noProof/>
            <w:rPrChange w:id="300" w:author="Ian Oliver" w:date="2021-11-15T09:46:00Z">
              <w:rPr>
                <w:rStyle w:val="Hyperlink"/>
                <w:noProof/>
              </w:rPr>
            </w:rPrChange>
          </w:rPr>
          <w:delText xml:space="preserve"> Glossary</w:delText>
        </w:r>
        <w:r w:rsidDel="00DF7BA8">
          <w:rPr>
            <w:noProof/>
            <w:webHidden/>
          </w:rPr>
          <w:tab/>
          <w:delText>14</w:delText>
        </w:r>
      </w:del>
    </w:p>
    <w:p w14:paraId="2CE66158" w14:textId="14BD0635" w:rsidR="000C06A1" w:rsidDel="00DF7BA8" w:rsidRDefault="000C06A1">
      <w:pPr>
        <w:pStyle w:val="TOC1"/>
        <w:rPr>
          <w:del w:id="301" w:author="Ian Oliver" w:date="2021-11-15T09:46:00Z"/>
          <w:rFonts w:eastAsia="MS Mincho"/>
          <w:noProof/>
          <w:lang w:eastAsia="ja-JP"/>
        </w:rPr>
      </w:pPr>
      <w:del w:id="302" w:author="Ian Oliver" w:date="2021-11-15T09:46:00Z">
        <w:r w:rsidRPr="00DF7BA8" w:rsidDel="00DF7BA8">
          <w:rPr>
            <w:rFonts w:ascii="Arial Bold" w:hAnsi="Arial Bold" w:cs="Dotum"/>
            <w:noProof/>
            <w:rPrChange w:id="303" w:author="Ian Oliver" w:date="2021-11-15T09:46:00Z">
              <w:rPr>
                <w:rStyle w:val="Hyperlink"/>
                <w:rFonts w:ascii="Arial Bold" w:hAnsi="Arial Bold" w:cs="Dotum"/>
                <w:noProof/>
              </w:rPr>
            </w:rPrChange>
          </w:rPr>
          <w:delText>Appendix C.</w:delText>
        </w:r>
        <w:r w:rsidRPr="00DF7BA8" w:rsidDel="00DF7BA8">
          <w:rPr>
            <w:noProof/>
            <w:rPrChange w:id="304" w:author="Ian Oliver" w:date="2021-11-15T09:46:00Z">
              <w:rPr>
                <w:rStyle w:val="Hyperlink"/>
                <w:noProof/>
              </w:rPr>
            </w:rPrChange>
          </w:rPr>
          <w:delText xml:space="preserve"> Key Decisions Log</w:delText>
        </w:r>
        <w:r w:rsidDel="00DF7BA8">
          <w:rPr>
            <w:noProof/>
            <w:webHidden/>
          </w:rPr>
          <w:tab/>
          <w:delText>15</w:delText>
        </w:r>
      </w:del>
    </w:p>
    <w:p w14:paraId="1D312C83" w14:textId="4C6A8EC1" w:rsidR="000C06A1" w:rsidDel="00DF7BA8" w:rsidRDefault="000C06A1" w:rsidP="00DF7BA8">
      <w:pPr>
        <w:pStyle w:val="TOC2"/>
        <w:rPr>
          <w:del w:id="305" w:author="Ian Oliver" w:date="2021-11-15T09:46:00Z"/>
          <w:rFonts w:eastAsia="MS Mincho"/>
          <w:noProof/>
          <w:lang w:eastAsia="ja-JP"/>
        </w:rPr>
        <w:pPrChange w:id="306" w:author="Ian Oliver" w:date="2021-11-15T09:46:00Z">
          <w:pPr>
            <w:pStyle w:val="TOC2"/>
            <w:tabs>
              <w:tab w:val="left" w:pos="960"/>
              <w:tab w:val="right" w:leader="dot" w:pos="9350"/>
            </w:tabs>
          </w:pPr>
        </w:pPrChange>
      </w:pPr>
      <w:del w:id="307" w:author="Ian Oliver" w:date="2021-11-15T09:46:00Z">
        <w:r w:rsidRPr="00DF7BA8" w:rsidDel="00DF7BA8">
          <w:rPr>
            <w:noProof/>
            <w:rPrChange w:id="308" w:author="Ian Oliver" w:date="2021-11-15T09:46:00Z">
              <w:rPr>
                <w:rStyle w:val="Hyperlink"/>
                <w:noProof/>
              </w:rPr>
            </w:rPrChange>
          </w:rPr>
          <w:delText>C.1.</w:delText>
        </w:r>
        <w:r w:rsidDel="00DF7BA8">
          <w:rPr>
            <w:rFonts w:eastAsia="MS Mincho"/>
            <w:noProof/>
            <w:lang w:eastAsia="ja-JP"/>
          </w:rPr>
          <w:tab/>
        </w:r>
        <w:r w:rsidRPr="00DF7BA8" w:rsidDel="00DF7BA8">
          <w:rPr>
            <w:noProof/>
            <w:rPrChange w:id="309" w:author="Ian Oliver" w:date="2021-11-15T09:46:00Z">
              <w:rPr>
                <w:rStyle w:val="Hyperlink"/>
                <w:noProof/>
              </w:rPr>
            </w:rPrChange>
          </w:rPr>
          <w:delText>Key Decision: [Key Decision Name]</w:delText>
        </w:r>
        <w:r w:rsidDel="00DF7BA8">
          <w:rPr>
            <w:noProof/>
            <w:webHidden/>
          </w:rPr>
          <w:tab/>
          <w:delText>15</w:delText>
        </w:r>
      </w:del>
    </w:p>
    <w:p w14:paraId="02855245" w14:textId="77777777" w:rsidR="00B76E6E" w:rsidRDefault="00FE7E1F" w:rsidP="00B76E6E">
      <w:r>
        <w:fldChar w:fldCharType="end"/>
      </w:r>
    </w:p>
    <w:p w14:paraId="4FB1C8C7" w14:textId="68B9F173" w:rsidR="00B76E6E" w:rsidDel="00D16C86" w:rsidRDefault="00B76E6E" w:rsidP="00B76E6E">
      <w:pPr>
        <w:pStyle w:val="ExSumHeading"/>
        <w:rPr>
          <w:del w:id="310" w:author="Ian Oliver" w:date="2021-11-15T14:02:00Z"/>
        </w:rPr>
      </w:pPr>
      <w:del w:id="311" w:author="Ian Oliver" w:date="2021-11-15T14:02:00Z">
        <w:r w:rsidDel="00D16C86">
          <w:delText>List of Figures</w:delText>
        </w:r>
      </w:del>
    </w:p>
    <w:p w14:paraId="72705E79" w14:textId="08FCEC29" w:rsidR="00B76E6E" w:rsidDel="00D16C86" w:rsidRDefault="00291EBB" w:rsidP="00B76E6E">
      <w:pPr>
        <w:rPr>
          <w:del w:id="312" w:author="Ian Oliver" w:date="2021-11-15T14:02:00Z"/>
        </w:rPr>
      </w:pPr>
      <w:del w:id="313" w:author="Ian Oliver" w:date="2021-11-15T14:02:00Z">
        <w:r w:rsidDel="00D16C86">
          <w:fldChar w:fldCharType="begin"/>
        </w:r>
        <w:r w:rsidDel="00D16C86">
          <w:delInstrText xml:space="preserve"> TOC \h \z \c "Figure" </w:delInstrText>
        </w:r>
        <w:r w:rsidDel="00D16C86">
          <w:fldChar w:fldCharType="separate"/>
        </w:r>
        <w:r w:rsidR="000C06A1" w:rsidDel="00D16C86">
          <w:rPr>
            <w:b/>
            <w:bCs/>
            <w:noProof/>
          </w:rPr>
          <w:delText>Error! No table of figures entries found</w:delText>
        </w:r>
        <w:r w:rsidDel="00D16C86">
          <w:fldChar w:fldCharType="end"/>
        </w:r>
      </w:del>
    </w:p>
    <w:p w14:paraId="5BE5332E" w14:textId="1A236260" w:rsidR="00291EBB" w:rsidDel="00D16C86" w:rsidRDefault="00291EBB" w:rsidP="00291EBB">
      <w:pPr>
        <w:pStyle w:val="ExSumHeading"/>
        <w:rPr>
          <w:del w:id="314" w:author="Ian Oliver" w:date="2021-11-15T14:02:00Z"/>
        </w:rPr>
      </w:pPr>
      <w:del w:id="315" w:author="Ian Oliver" w:date="2021-11-15T14:02:00Z">
        <w:r w:rsidDel="00D16C86">
          <w:delText>List of Tables</w:delText>
        </w:r>
      </w:del>
    </w:p>
    <w:p w14:paraId="02E942DB" w14:textId="7FE1BD57" w:rsidR="000C06A1" w:rsidDel="00D16C86" w:rsidRDefault="00291EBB">
      <w:pPr>
        <w:pStyle w:val="TableofFigures"/>
        <w:tabs>
          <w:tab w:val="right" w:leader="dot" w:pos="9350"/>
        </w:tabs>
        <w:rPr>
          <w:del w:id="316" w:author="Ian Oliver" w:date="2021-11-15T14:02:00Z"/>
          <w:rFonts w:eastAsia="MS Mincho"/>
          <w:noProof/>
          <w:lang w:eastAsia="ja-JP"/>
        </w:rPr>
      </w:pPr>
      <w:del w:id="317" w:author="Ian Oliver" w:date="2021-11-15T14:02:00Z">
        <w:r w:rsidDel="00D16C86">
          <w:fldChar w:fldCharType="begin"/>
        </w:r>
        <w:r w:rsidDel="00D16C86">
          <w:delInstrText xml:space="preserve"> TOC \h \z \c "Table" </w:delInstrText>
        </w:r>
        <w:r w:rsidDel="00D16C86">
          <w:fldChar w:fldCharType="separate"/>
        </w:r>
        <w:r w:rsidR="00CA7BB2" w:rsidDel="00D16C86">
          <w:fldChar w:fldCharType="begin"/>
        </w:r>
        <w:r w:rsidR="00CA7BB2" w:rsidDel="00D16C86">
          <w:delInstrText xml:space="preserve"> HYPERLINK \l "_Toc240968562" </w:delInstrText>
        </w:r>
        <w:r w:rsidR="00CA7BB2" w:rsidDel="00D16C86">
          <w:fldChar w:fldCharType="separate"/>
        </w:r>
        <w:r w:rsidR="000C06A1" w:rsidRPr="0086340E" w:rsidDel="00D16C86">
          <w:rPr>
            <w:rStyle w:val="Hyperlink"/>
            <w:noProof/>
          </w:rPr>
          <w:delText>Table 1</w:delText>
        </w:r>
        <w:r w:rsidR="000C06A1" w:rsidRPr="0086340E" w:rsidDel="00D16C86">
          <w:rPr>
            <w:rStyle w:val="Hyperlink"/>
            <w:noProof/>
          </w:rPr>
          <w:noBreakHyphen/>
          <w:delText>1: Intended Audience and Document Uses</w:delText>
        </w:r>
        <w:r w:rsidR="000C06A1" w:rsidDel="00D16C86">
          <w:rPr>
            <w:noProof/>
            <w:webHidden/>
          </w:rPr>
          <w:tab/>
        </w:r>
        <w:r w:rsidR="000C06A1" w:rsidDel="00D16C86">
          <w:rPr>
            <w:noProof/>
            <w:webHidden/>
          </w:rPr>
          <w:fldChar w:fldCharType="begin"/>
        </w:r>
        <w:r w:rsidR="000C06A1" w:rsidDel="00D16C86">
          <w:rPr>
            <w:noProof/>
            <w:webHidden/>
          </w:rPr>
          <w:delInstrText xml:space="preserve"> PAGEREF _Toc240968562 \h </w:delInstrText>
        </w:r>
        <w:r w:rsidR="000C06A1" w:rsidDel="00D16C86">
          <w:rPr>
            <w:noProof/>
            <w:webHidden/>
          </w:rPr>
        </w:r>
        <w:r w:rsidR="000C06A1" w:rsidDel="00D16C86">
          <w:rPr>
            <w:noProof/>
            <w:webHidden/>
          </w:rPr>
          <w:fldChar w:fldCharType="separate"/>
        </w:r>
        <w:r w:rsidR="000C06A1" w:rsidDel="00D16C86">
          <w:rPr>
            <w:noProof/>
            <w:webHidden/>
          </w:rPr>
          <w:delText>1</w:delText>
        </w:r>
        <w:r w:rsidR="000C06A1" w:rsidDel="00D16C86">
          <w:rPr>
            <w:noProof/>
            <w:webHidden/>
          </w:rPr>
          <w:fldChar w:fldCharType="end"/>
        </w:r>
        <w:r w:rsidR="00CA7BB2" w:rsidDel="00D16C86">
          <w:rPr>
            <w:noProof/>
          </w:rPr>
          <w:fldChar w:fldCharType="end"/>
        </w:r>
      </w:del>
    </w:p>
    <w:p w14:paraId="49B6888D" w14:textId="47DA667C" w:rsidR="000C06A1" w:rsidDel="00D16C86" w:rsidRDefault="00CA7BB2">
      <w:pPr>
        <w:pStyle w:val="TableofFigures"/>
        <w:tabs>
          <w:tab w:val="right" w:leader="dot" w:pos="9350"/>
        </w:tabs>
        <w:rPr>
          <w:del w:id="318" w:author="Ian Oliver" w:date="2021-11-15T14:02:00Z"/>
          <w:rFonts w:eastAsia="MS Mincho"/>
          <w:noProof/>
          <w:lang w:eastAsia="ja-JP"/>
        </w:rPr>
      </w:pPr>
      <w:del w:id="319" w:author="Ian Oliver" w:date="2021-11-15T14:02:00Z">
        <w:r w:rsidDel="00D16C86">
          <w:fldChar w:fldCharType="begin"/>
        </w:r>
        <w:r w:rsidDel="00D16C86">
          <w:delInstrText xml:space="preserve"> HYPERLINK \l "_Toc240968563" </w:delInstrText>
        </w:r>
        <w:r w:rsidDel="00D16C86">
          <w:fldChar w:fldCharType="separate"/>
        </w:r>
        <w:r w:rsidR="000C06A1" w:rsidRPr="0086340E" w:rsidDel="00D16C86">
          <w:rPr>
            <w:rStyle w:val="Hyperlink"/>
            <w:noProof/>
          </w:rPr>
          <w:delText>Table 4</w:delText>
        </w:r>
        <w:r w:rsidR="000C06A1" w:rsidRPr="0086340E" w:rsidDel="00D16C86">
          <w:rPr>
            <w:rStyle w:val="Hyperlink"/>
            <w:noProof/>
          </w:rPr>
          <w:noBreakHyphen/>
          <w:delText>1: Use Case Inventory</w:delText>
        </w:r>
        <w:r w:rsidR="000C06A1" w:rsidDel="00D16C86">
          <w:rPr>
            <w:noProof/>
            <w:webHidden/>
          </w:rPr>
          <w:tab/>
        </w:r>
        <w:r w:rsidR="000C06A1" w:rsidDel="00D16C86">
          <w:rPr>
            <w:noProof/>
            <w:webHidden/>
          </w:rPr>
          <w:fldChar w:fldCharType="begin"/>
        </w:r>
        <w:r w:rsidR="000C06A1" w:rsidDel="00D16C86">
          <w:rPr>
            <w:noProof/>
            <w:webHidden/>
          </w:rPr>
          <w:delInstrText xml:space="preserve"> PAGEREF _Toc240968563 \h </w:delInstrText>
        </w:r>
        <w:r w:rsidR="000C06A1" w:rsidDel="00D16C86">
          <w:rPr>
            <w:noProof/>
            <w:webHidden/>
          </w:rPr>
        </w:r>
        <w:r w:rsidR="000C06A1" w:rsidDel="00D16C86">
          <w:rPr>
            <w:noProof/>
            <w:webHidden/>
          </w:rPr>
          <w:fldChar w:fldCharType="separate"/>
        </w:r>
        <w:r w:rsidR="000C06A1" w:rsidDel="00D16C86">
          <w:rPr>
            <w:noProof/>
            <w:webHidden/>
          </w:rPr>
          <w:delText>7</w:delText>
        </w:r>
        <w:r w:rsidR="000C06A1" w:rsidDel="00D16C86">
          <w:rPr>
            <w:noProof/>
            <w:webHidden/>
          </w:rPr>
          <w:fldChar w:fldCharType="end"/>
        </w:r>
        <w:r w:rsidDel="00D16C86">
          <w:rPr>
            <w:noProof/>
          </w:rPr>
          <w:fldChar w:fldCharType="end"/>
        </w:r>
      </w:del>
    </w:p>
    <w:p w14:paraId="7AA15D84" w14:textId="400D02DE" w:rsidR="000C06A1" w:rsidDel="00D16C86" w:rsidRDefault="00CA7BB2">
      <w:pPr>
        <w:pStyle w:val="TableofFigures"/>
        <w:tabs>
          <w:tab w:val="right" w:leader="dot" w:pos="9350"/>
        </w:tabs>
        <w:rPr>
          <w:del w:id="320" w:author="Ian Oliver" w:date="2021-11-15T14:02:00Z"/>
          <w:rFonts w:eastAsia="MS Mincho"/>
          <w:noProof/>
          <w:lang w:eastAsia="ja-JP"/>
        </w:rPr>
      </w:pPr>
      <w:del w:id="321" w:author="Ian Oliver" w:date="2021-11-15T14:02:00Z">
        <w:r w:rsidDel="00D16C86">
          <w:fldChar w:fldCharType="begin"/>
        </w:r>
        <w:r w:rsidDel="00D16C86">
          <w:delInstrText xml:space="preserve"> HYPERLINK \l "_Toc240968564" </w:delInstrText>
        </w:r>
        <w:r w:rsidDel="00D16C86">
          <w:fldChar w:fldCharType="separate"/>
        </w:r>
        <w:r w:rsidR="000C06A1" w:rsidRPr="0086340E" w:rsidDel="00D16C86">
          <w:rPr>
            <w:rStyle w:val="Hyperlink"/>
            <w:noProof/>
          </w:rPr>
          <w:delText>Table 5</w:delText>
        </w:r>
        <w:r w:rsidR="000C06A1" w:rsidRPr="0086340E" w:rsidDel="00D16C86">
          <w:rPr>
            <w:rStyle w:val="Hyperlink"/>
            <w:noProof/>
          </w:rPr>
          <w:noBreakHyphen/>
          <w:delText>1: Business Functional Requirements</w:delText>
        </w:r>
        <w:r w:rsidR="000C06A1" w:rsidDel="00D16C86">
          <w:rPr>
            <w:noProof/>
            <w:webHidden/>
          </w:rPr>
          <w:tab/>
        </w:r>
        <w:r w:rsidR="000C06A1" w:rsidDel="00D16C86">
          <w:rPr>
            <w:noProof/>
            <w:webHidden/>
          </w:rPr>
          <w:fldChar w:fldCharType="begin"/>
        </w:r>
        <w:r w:rsidR="000C06A1" w:rsidDel="00D16C86">
          <w:rPr>
            <w:noProof/>
            <w:webHidden/>
          </w:rPr>
          <w:delInstrText xml:space="preserve"> PAGEREF _Toc240968564 \h </w:delInstrText>
        </w:r>
        <w:r w:rsidR="000C06A1" w:rsidDel="00D16C86">
          <w:rPr>
            <w:noProof/>
            <w:webHidden/>
          </w:rPr>
        </w:r>
        <w:r w:rsidR="000C06A1" w:rsidDel="00D16C86">
          <w:rPr>
            <w:noProof/>
            <w:webHidden/>
          </w:rPr>
          <w:fldChar w:fldCharType="separate"/>
        </w:r>
        <w:r w:rsidR="000C06A1" w:rsidDel="00D16C86">
          <w:rPr>
            <w:noProof/>
            <w:webHidden/>
          </w:rPr>
          <w:delText>10</w:delText>
        </w:r>
        <w:r w:rsidR="000C06A1" w:rsidDel="00D16C86">
          <w:rPr>
            <w:noProof/>
            <w:webHidden/>
          </w:rPr>
          <w:fldChar w:fldCharType="end"/>
        </w:r>
        <w:r w:rsidDel="00D16C86">
          <w:rPr>
            <w:noProof/>
          </w:rPr>
          <w:fldChar w:fldCharType="end"/>
        </w:r>
      </w:del>
    </w:p>
    <w:p w14:paraId="1B8D8F0F" w14:textId="6DF2842B" w:rsidR="000C06A1" w:rsidDel="00D16C86" w:rsidRDefault="00CA7BB2">
      <w:pPr>
        <w:pStyle w:val="TableofFigures"/>
        <w:tabs>
          <w:tab w:val="right" w:leader="dot" w:pos="9350"/>
        </w:tabs>
        <w:rPr>
          <w:del w:id="322" w:author="Ian Oliver" w:date="2021-11-15T14:02:00Z"/>
          <w:rFonts w:eastAsia="MS Mincho"/>
          <w:noProof/>
          <w:lang w:eastAsia="ja-JP"/>
        </w:rPr>
      </w:pPr>
      <w:del w:id="323" w:author="Ian Oliver" w:date="2021-11-15T14:02:00Z">
        <w:r w:rsidDel="00D16C86">
          <w:fldChar w:fldCharType="begin"/>
        </w:r>
        <w:r w:rsidDel="00D16C86">
          <w:delInstrText xml:space="preserve"> HYPERLINK \l "_Toc240968565" </w:delInstrText>
        </w:r>
        <w:r w:rsidDel="00D16C86">
          <w:fldChar w:fldCharType="separate"/>
        </w:r>
        <w:r w:rsidR="000C06A1" w:rsidRPr="0086340E" w:rsidDel="00D16C86">
          <w:rPr>
            <w:rStyle w:val="Hyperlink"/>
            <w:noProof/>
          </w:rPr>
          <w:delText>Table 5</w:delText>
        </w:r>
        <w:r w:rsidR="000C06A1" w:rsidRPr="0086340E" w:rsidDel="00D16C86">
          <w:rPr>
            <w:rStyle w:val="Hyperlink"/>
            <w:noProof/>
          </w:rPr>
          <w:noBreakHyphen/>
          <w:delText>2: Business Supplemental Requirements</w:delText>
        </w:r>
        <w:r w:rsidR="000C06A1" w:rsidDel="00D16C86">
          <w:rPr>
            <w:noProof/>
            <w:webHidden/>
          </w:rPr>
          <w:tab/>
        </w:r>
        <w:r w:rsidR="000C06A1" w:rsidDel="00D16C86">
          <w:rPr>
            <w:noProof/>
            <w:webHidden/>
          </w:rPr>
          <w:fldChar w:fldCharType="begin"/>
        </w:r>
        <w:r w:rsidR="000C06A1" w:rsidDel="00D16C86">
          <w:rPr>
            <w:noProof/>
            <w:webHidden/>
          </w:rPr>
          <w:delInstrText xml:space="preserve"> PAGEREF _Toc240968565 \h </w:delInstrText>
        </w:r>
        <w:r w:rsidR="000C06A1" w:rsidDel="00D16C86">
          <w:rPr>
            <w:noProof/>
            <w:webHidden/>
          </w:rPr>
        </w:r>
        <w:r w:rsidR="000C06A1" w:rsidDel="00D16C86">
          <w:rPr>
            <w:noProof/>
            <w:webHidden/>
          </w:rPr>
          <w:fldChar w:fldCharType="separate"/>
        </w:r>
        <w:r w:rsidR="000C06A1" w:rsidDel="00D16C86">
          <w:rPr>
            <w:noProof/>
            <w:webHidden/>
          </w:rPr>
          <w:delText>10</w:delText>
        </w:r>
        <w:r w:rsidR="000C06A1" w:rsidDel="00D16C86">
          <w:rPr>
            <w:noProof/>
            <w:webHidden/>
          </w:rPr>
          <w:fldChar w:fldCharType="end"/>
        </w:r>
        <w:r w:rsidDel="00D16C86">
          <w:rPr>
            <w:noProof/>
          </w:rPr>
          <w:fldChar w:fldCharType="end"/>
        </w:r>
      </w:del>
    </w:p>
    <w:p w14:paraId="20B600E7" w14:textId="0BC56348" w:rsidR="00291EBB" w:rsidRPr="00291EBB" w:rsidRDefault="00291EBB" w:rsidP="00291EBB">
      <w:del w:id="324" w:author="Ian Oliver" w:date="2021-11-15T14:02:00Z">
        <w:r w:rsidDel="00D16C86">
          <w:fldChar w:fldCharType="end"/>
        </w:r>
      </w:del>
    </w:p>
    <w:p w14:paraId="014D5837" w14:textId="1D2D238C" w:rsidR="00B76E6E" w:rsidRPr="0039557D" w:rsidDel="00753069" w:rsidRDefault="0039557D" w:rsidP="0039557D">
      <w:pPr>
        <w:pStyle w:val="ExSumHeading"/>
        <w:rPr>
          <w:del w:id="325" w:author="Ian Oliver" w:date="2021-11-15T11:31:00Z"/>
          <w:i/>
          <w:color w:val="0000FF"/>
        </w:rPr>
      </w:pPr>
      <w:del w:id="326" w:author="Ian Oliver" w:date="2021-11-15T11:31:00Z">
        <w:r w:rsidRPr="0039557D" w:rsidDel="00753069">
          <w:rPr>
            <w:i/>
            <w:color w:val="0000FF"/>
          </w:rPr>
          <w:delText>Template Guidance</w:delText>
        </w:r>
      </w:del>
    </w:p>
    <w:p w14:paraId="5703AA3A" w14:textId="4DB68E52" w:rsidR="006F3C88" w:rsidDel="00753069" w:rsidRDefault="006F3C88" w:rsidP="006F3C88">
      <w:pPr>
        <w:pStyle w:val="infoblue"/>
        <w:rPr>
          <w:del w:id="327" w:author="Ian Oliver" w:date="2021-11-15T11:31:00Z"/>
        </w:rPr>
      </w:pPr>
      <w:del w:id="328" w:author="Ian Oliver" w:date="2021-11-15T11:31:00Z">
        <w:r w:rsidDel="00753069">
          <w:delText>[TEMPLATE GUIDANCE</w:delText>
        </w:r>
      </w:del>
    </w:p>
    <w:p w14:paraId="42A64887" w14:textId="575FE6C5" w:rsidR="006F3C88" w:rsidDel="00753069" w:rsidRDefault="006F3C88" w:rsidP="006F3C88">
      <w:pPr>
        <w:pStyle w:val="infoblue"/>
        <w:rPr>
          <w:del w:id="329" w:author="Ian Oliver" w:date="2021-11-15T11:31:00Z"/>
        </w:rPr>
      </w:pPr>
      <w:del w:id="330" w:author="Ian Oliver" w:date="2021-11-15T11:31:00Z">
        <w:r w:rsidDel="00753069">
          <w:delText xml:space="preserve">DOCUMENT PROPERTIES FIELDS – Five (5) fields in Document Properties must be set and then updated in the body of the template prior to content generation.  To set the field values, select the Office Button </w:delText>
        </w:r>
        <w:r w:rsidDel="00753069">
          <w:sym w:font="Wingdings" w:char="F0E0"/>
        </w:r>
        <w:r w:rsidDel="00753069">
          <w:delText xml:space="preserve"> Prepare </w:delText>
        </w:r>
        <w:r w:rsidDel="00753069">
          <w:sym w:font="Wingdings" w:char="F0E0"/>
        </w:r>
        <w:r w:rsidDel="00753069">
          <w:delText xml:space="preserve"> Properties to display the Properties header.  On the main header, update the Title field to the document title.  Then click the Document Properties dropdown and select Advanced Properties to pull up the Advanced Properties window.  On the Custom tab, set the Version Date (DD/MM/YYYY), Version Number (x.x), and Status (Draft, Final Version) values; note that the Modify button must be clicked after each change to save the new values.  Click OK to return to the document.  To update the fields in the body of the document, press Ctrl+A followed by F9; if dialog boxes for updating tables appear, make sure “Update entire table” is selected and click OK.  To update the header and footer, double-click the header or footer and follow the same method for each section.  </w:delText>
        </w:r>
      </w:del>
    </w:p>
    <w:p w14:paraId="00392FEC" w14:textId="1C27B923" w:rsidR="006F3C88" w:rsidDel="00753069" w:rsidRDefault="006F3C88" w:rsidP="006F3C88">
      <w:pPr>
        <w:pStyle w:val="infoblue"/>
        <w:rPr>
          <w:del w:id="331" w:author="Ian Oliver" w:date="2021-11-15T11:31:00Z"/>
        </w:rPr>
      </w:pPr>
      <w:del w:id="332" w:author="Ian Oliver" w:date="2021-11-15T11:31:00Z">
        <w:r w:rsidDel="00753069">
          <w:delText xml:space="preserve">OPTIONAL SECTIONS – If a section marked “Optional” is deemed unnecessary or inapplicable to the document, the section’s Heading 1 (or Appendix 1) level should be retained and the content for the section should be “Not applicable”. </w:delText>
        </w:r>
      </w:del>
    </w:p>
    <w:p w14:paraId="2CF03226" w14:textId="1CE36258" w:rsidR="006F3C88" w:rsidDel="00753069" w:rsidRDefault="006F3C88" w:rsidP="006F3C88">
      <w:pPr>
        <w:pStyle w:val="infoblue"/>
        <w:rPr>
          <w:del w:id="333" w:author="Ian Oliver" w:date="2021-11-15T11:31:00Z"/>
        </w:rPr>
      </w:pPr>
      <w:del w:id="334" w:author="Ian Oliver" w:date="2021-11-15T11:31:00Z">
        <w:r w:rsidDel="00753069">
          <w:delText xml:space="preserve">STYLES – The following are key styles used throughout the document: Normal (body text), Heading 1 through Heading 6 (section and subsection headings), List Bullet 2 and 3 (bullet lists), Table Grid (default table layout / style), Table Heading (used for additional bold Arial areas in a Table Grid table), Table Text / Table Bullet / Table Numbered List (similar application as Normal, List Bullet, and Numbered List in body text).  </w:delText>
        </w:r>
      </w:del>
    </w:p>
    <w:p w14:paraId="15C0A53D" w14:textId="368A7683" w:rsidR="006F3C88" w:rsidRPr="004D5B3B" w:rsidDel="00753069" w:rsidRDefault="006F3C88" w:rsidP="006F3C88">
      <w:pPr>
        <w:pStyle w:val="infoblue"/>
        <w:rPr>
          <w:del w:id="335" w:author="Ian Oliver" w:date="2021-11-15T11:31:00Z"/>
        </w:rPr>
      </w:pPr>
      <w:del w:id="336" w:author="Ian Oliver" w:date="2021-11-15T11:31:00Z">
        <w:r w:rsidDel="00753069">
          <w:delText xml:space="preserve">CAPTIONS – To insert a caption above a table or below a figure, select the References menu tab and click Insert Caption.  Select the type of label (Figure or Table) and either populate the label in the dialog or click OK and manually apply in body of document.  </w:delText>
        </w:r>
      </w:del>
    </w:p>
    <w:p w14:paraId="1A8FD753" w14:textId="4C984D96" w:rsidR="006F3C88" w:rsidDel="00753069" w:rsidRDefault="006F3C88" w:rsidP="006F3C88">
      <w:pPr>
        <w:pStyle w:val="infoblue"/>
        <w:rPr>
          <w:del w:id="337" w:author="Ian Oliver" w:date="2021-11-15T11:31:00Z"/>
        </w:rPr>
      </w:pPr>
      <w:del w:id="338" w:author="Ian Oliver" w:date="2021-11-15T11:31:00Z">
        <w:r w:rsidDel="00753069">
          <w:delText>TABLES – To insert a new table, select the Insert menu tab, click table, and highlight the number of rows and columns for your table in the grid that appears..  The Table Grid style will be applied by default (25% grey heading row, repeated at top of each page, etc).  Supplemental styles support special content (and edits) in tables: Table Bullet, Table Text, and Table Heading.  Once the table is created, place the cursor in the top heading row, right-click, select Table Properties, click on the Row tab, make sure “Repeat as header row at the top of each page” is checked, and click OK.</w:delText>
        </w:r>
      </w:del>
    </w:p>
    <w:p w14:paraId="1B444D8B" w14:textId="6D56A626" w:rsidR="00827F51" w:rsidDel="00753069" w:rsidRDefault="006F3C88" w:rsidP="006F3C88">
      <w:pPr>
        <w:pStyle w:val="infoblue"/>
        <w:rPr>
          <w:del w:id="339" w:author="Ian Oliver" w:date="2021-11-15T11:31:00Z"/>
        </w:rPr>
      </w:pPr>
      <w:del w:id="340" w:author="Ian Oliver" w:date="2021-11-15T11:31:00Z">
        <w:r w:rsidDel="00753069">
          <w:delText>ADDITIONAL SECTIONS – If a new section is added (e.g., for a landscape rotated page), double click in the header and footer sections to verify that “Same as Previous” to ensure pagination follows from the previous section (if appropriate).]</w:delText>
        </w:r>
      </w:del>
    </w:p>
    <w:p w14:paraId="265F7E6D" w14:textId="77777777" w:rsidR="0039557D" w:rsidRPr="0039557D" w:rsidRDefault="0039557D" w:rsidP="0039557D">
      <w:pPr>
        <w:pStyle w:val="infoblue"/>
      </w:pPr>
    </w:p>
    <w:p w14:paraId="3881E687" w14:textId="2571E9EE" w:rsidR="00B76E6E" w:rsidDel="00DF7BA8" w:rsidRDefault="00B76E6E" w:rsidP="00B76E6E">
      <w:pPr>
        <w:pStyle w:val="ExSumHeading"/>
        <w:rPr>
          <w:del w:id="341" w:author="Ian Oliver" w:date="2021-11-15T09:47:00Z"/>
        </w:rPr>
      </w:pPr>
      <w:del w:id="342" w:author="Ian Oliver" w:date="2021-11-15T09:47:00Z">
        <w:r w:rsidDel="00DF7BA8">
          <w:delText>Executive Summary</w:delText>
        </w:r>
      </w:del>
    </w:p>
    <w:p w14:paraId="6A759518" w14:textId="021F0AAE" w:rsidR="00B012A3" w:rsidDel="00DF7BA8" w:rsidRDefault="00B012A3" w:rsidP="00B012A3">
      <w:pPr>
        <w:pStyle w:val="infoblue"/>
        <w:rPr>
          <w:del w:id="343" w:author="Ian Oliver" w:date="2021-11-15T09:47:00Z"/>
        </w:rPr>
      </w:pPr>
      <w:del w:id="344" w:author="Ian Oliver" w:date="2021-11-15T09:47:00Z">
        <w:r w:rsidDel="00DF7BA8">
          <w:delText>[Optional</w:delText>
        </w:r>
      </w:del>
    </w:p>
    <w:p w14:paraId="3BE5A192" w14:textId="7FD444FD" w:rsidR="00B012A3" w:rsidRPr="00B012A3" w:rsidDel="00DF7BA8" w:rsidRDefault="00C50FEC" w:rsidP="00B012A3">
      <w:pPr>
        <w:pStyle w:val="infoblue"/>
        <w:rPr>
          <w:del w:id="345" w:author="Ian Oliver" w:date="2021-11-15T09:47:00Z"/>
        </w:rPr>
      </w:pPr>
      <w:del w:id="346" w:author="Ian Oliver" w:date="2021-11-15T09:47:00Z">
        <w:r w:rsidDel="00DF7BA8">
          <w:delText xml:space="preserve">This section is intended to capture a </w:delText>
        </w:r>
        <w:r w:rsidR="00B012A3" w:rsidDel="00DF7BA8">
          <w:delText xml:space="preserve">one-page high-level </w:delText>
        </w:r>
        <w:r w:rsidDel="00DF7BA8">
          <w:delText>overview of the document.]</w:delText>
        </w:r>
      </w:del>
    </w:p>
    <w:p w14:paraId="73742E6F" w14:textId="77777777" w:rsidR="00B76E6E" w:rsidRDefault="00B76E6E" w:rsidP="00B76E6E">
      <w:pPr>
        <w:sectPr w:rsidR="00B76E6E" w:rsidSect="00B76E6E">
          <w:headerReference w:type="default" r:id="rId7"/>
          <w:footerReference w:type="default" r:id="rId8"/>
          <w:pgSz w:w="12240" w:h="15840" w:code="1"/>
          <w:pgMar w:top="1440" w:right="1440" w:bottom="1440" w:left="1440" w:header="720" w:footer="720" w:gutter="0"/>
          <w:pgNumType w:fmt="lowerRoman"/>
          <w:cols w:space="720"/>
          <w:titlePg/>
          <w:docGrid w:linePitch="360"/>
        </w:sectPr>
      </w:pPr>
    </w:p>
    <w:p w14:paraId="4B2654B4" w14:textId="77777777" w:rsidR="00B76E6E" w:rsidRDefault="00B76E6E" w:rsidP="00B76E6E">
      <w:pPr>
        <w:pStyle w:val="Heading1"/>
      </w:pPr>
      <w:bookmarkStart w:id="351" w:name="_Toc87877397"/>
      <w:r>
        <w:lastRenderedPageBreak/>
        <w:t>Introduction</w:t>
      </w:r>
      <w:bookmarkEnd w:id="351"/>
    </w:p>
    <w:p w14:paraId="188C6B50" w14:textId="455FADAA" w:rsidR="005E5F67" w:rsidRDefault="005E5F67" w:rsidP="005E5F67">
      <w:pPr>
        <w:pStyle w:val="Heading2"/>
        <w:rPr>
          <w:ins w:id="352" w:author="Ian Oliver" w:date="2021-11-15T11:47:00Z"/>
        </w:rPr>
      </w:pPr>
      <w:bookmarkStart w:id="353" w:name="_Toc87877398"/>
      <w:r>
        <w:t>Background</w:t>
      </w:r>
      <w:bookmarkEnd w:id="353"/>
    </w:p>
    <w:p w14:paraId="3AF82837" w14:textId="77777777" w:rsidR="00622776" w:rsidRPr="00622776" w:rsidRDefault="00622776" w:rsidP="00622776">
      <w:pPr>
        <w:rPr>
          <w:ins w:id="354" w:author="Ian Oliver" w:date="2021-11-15T11:49:00Z"/>
          <w:lang w:eastAsia="ja-JP"/>
          <w:rPrChange w:id="355" w:author="Ian Oliver" w:date="2021-11-15T11:49:00Z">
            <w:rPr>
              <w:ins w:id="356" w:author="Ian Oliver" w:date="2021-11-15T11:49:00Z"/>
              <w:rFonts w:ascii="Open Sans" w:hAnsi="Open Sans" w:cs="Open Sans"/>
              <w:color w:val="212529"/>
              <w:sz w:val="21"/>
              <w:szCs w:val="21"/>
            </w:rPr>
          </w:rPrChange>
        </w:rPr>
        <w:pPrChange w:id="357" w:author="Ian Oliver" w:date="2021-11-15T11:49:00Z">
          <w:pPr>
            <w:pStyle w:val="NormalWeb"/>
            <w:shd w:val="clear" w:color="auto" w:fill="FFFFFF"/>
            <w:textAlignment w:val="baseline"/>
          </w:pPr>
        </w:pPrChange>
      </w:pPr>
      <w:ins w:id="358" w:author="Ian Oliver" w:date="2021-11-15T11:49:00Z">
        <w:r w:rsidRPr="00622776">
          <w:rPr>
            <w:rPrChange w:id="359" w:author="Ian Oliver" w:date="2021-11-15T11:49:00Z">
              <w:rPr>
                <w:rFonts w:ascii="Open Sans" w:hAnsi="Open Sans" w:cs="Open Sans"/>
                <w:color w:val="212529"/>
                <w:sz w:val="21"/>
                <w:szCs w:val="21"/>
              </w:rPr>
            </w:rPrChange>
          </w:rPr>
          <w:t>The U.S. Army Corps of Engineers has approximately 37,000 dedicated Civilians and Soldiers delivering engineering services to customers in more than 130 countries worldwide.</w:t>
        </w:r>
      </w:ins>
    </w:p>
    <w:p w14:paraId="5D2B9D0C" w14:textId="7DDB5626" w:rsidR="00622776" w:rsidRPr="00622776" w:rsidRDefault="00622776" w:rsidP="00622776">
      <w:pPr>
        <w:rPr>
          <w:ins w:id="360" w:author="Ian Oliver" w:date="2021-11-15T11:49:00Z"/>
          <w:rPrChange w:id="361" w:author="Ian Oliver" w:date="2021-11-15T11:50:00Z">
            <w:rPr>
              <w:ins w:id="362" w:author="Ian Oliver" w:date="2021-11-15T11:49:00Z"/>
              <w:rFonts w:ascii="Open Sans" w:hAnsi="Open Sans" w:cs="Open Sans"/>
            </w:rPr>
          </w:rPrChange>
        </w:rPr>
      </w:pPr>
      <w:ins w:id="363" w:author="Ian Oliver" w:date="2021-11-15T11:49:00Z">
        <w:r w:rsidRPr="00622776">
          <w:rPr>
            <w:rPrChange w:id="364" w:author="Ian Oliver" w:date="2021-11-15T11:49:00Z">
              <w:rPr>
                <w:rFonts w:ascii="Open Sans" w:hAnsi="Open Sans" w:cs="Open Sans"/>
                <w:color w:val="212529"/>
                <w:sz w:val="21"/>
                <w:szCs w:val="21"/>
              </w:rPr>
            </w:rPrChange>
          </w:rPr>
          <w:t xml:space="preserve">With environmental sustainability as a guiding principle, </w:t>
        </w:r>
      </w:ins>
      <w:ins w:id="365" w:author="Ian Oliver" w:date="2021-11-15T11:51:00Z">
        <w:r>
          <w:t>the</w:t>
        </w:r>
      </w:ins>
      <w:ins w:id="366" w:author="Ian Oliver" w:date="2021-11-15T11:49:00Z">
        <w:r w:rsidRPr="00622776">
          <w:rPr>
            <w:rPrChange w:id="367" w:author="Ian Oliver" w:date="2021-11-15T11:49:00Z">
              <w:rPr>
                <w:rFonts w:ascii="Open Sans" w:hAnsi="Open Sans" w:cs="Open Sans"/>
                <w:color w:val="212529"/>
                <w:sz w:val="21"/>
                <w:szCs w:val="21"/>
              </w:rPr>
            </w:rPrChange>
          </w:rPr>
          <w:t xml:space="preserve"> Corps team is working diligently to strengthen </w:t>
        </w:r>
      </w:ins>
      <w:ins w:id="368" w:author="Ian Oliver" w:date="2021-11-15T11:51:00Z">
        <w:r>
          <w:t>the United States of America’s</w:t>
        </w:r>
      </w:ins>
      <w:ins w:id="369" w:author="Ian Oliver" w:date="2021-11-15T11:49:00Z">
        <w:r w:rsidRPr="00622776">
          <w:rPr>
            <w:rPrChange w:id="370" w:author="Ian Oliver" w:date="2021-11-15T11:49:00Z">
              <w:rPr>
                <w:rFonts w:ascii="Open Sans" w:hAnsi="Open Sans" w:cs="Open Sans"/>
                <w:color w:val="212529"/>
                <w:sz w:val="21"/>
                <w:szCs w:val="21"/>
              </w:rPr>
            </w:rPrChange>
          </w:rPr>
          <w:t xml:space="preserve"> security by building and maintaining America’s infrastructure and providing military facilities where </w:t>
        </w:r>
      </w:ins>
      <w:ins w:id="371" w:author="Ian Oliver" w:date="2021-11-15T11:51:00Z">
        <w:r>
          <w:t>the USA’s</w:t>
        </w:r>
      </w:ins>
      <w:ins w:id="372" w:author="Ian Oliver" w:date="2021-11-15T11:49:00Z">
        <w:r w:rsidRPr="00622776">
          <w:rPr>
            <w:rPrChange w:id="373" w:author="Ian Oliver" w:date="2021-11-15T11:49:00Z">
              <w:rPr>
                <w:rFonts w:ascii="Open Sans" w:hAnsi="Open Sans" w:cs="Open Sans"/>
                <w:color w:val="212529"/>
                <w:sz w:val="21"/>
                <w:szCs w:val="21"/>
              </w:rPr>
            </w:rPrChange>
          </w:rPr>
          <w:t xml:space="preserve"> servicemembers train, work and live. </w:t>
        </w:r>
      </w:ins>
      <w:ins w:id="374" w:author="Ian Oliver" w:date="2021-11-15T11:51:00Z">
        <w:r>
          <w:t>They</w:t>
        </w:r>
      </w:ins>
      <w:ins w:id="375" w:author="Ian Oliver" w:date="2021-11-15T11:49:00Z">
        <w:r w:rsidRPr="00622776">
          <w:rPr>
            <w:rPrChange w:id="376" w:author="Ian Oliver" w:date="2021-11-15T11:49:00Z">
              <w:rPr>
                <w:rFonts w:ascii="Open Sans" w:hAnsi="Open Sans" w:cs="Open Sans"/>
                <w:color w:val="212529"/>
                <w:sz w:val="21"/>
                <w:szCs w:val="21"/>
              </w:rPr>
            </w:rPrChange>
          </w:rPr>
          <w:t xml:space="preserve"> are also researching and developing technology for </w:t>
        </w:r>
      </w:ins>
      <w:ins w:id="377" w:author="Ian Oliver" w:date="2021-11-15T11:51:00Z">
        <w:r>
          <w:t>the</w:t>
        </w:r>
      </w:ins>
      <w:ins w:id="378" w:author="Ian Oliver" w:date="2021-11-15T11:49:00Z">
        <w:r w:rsidRPr="00622776">
          <w:rPr>
            <w:rPrChange w:id="379" w:author="Ian Oliver" w:date="2021-11-15T11:49:00Z">
              <w:rPr>
                <w:rFonts w:ascii="Open Sans" w:hAnsi="Open Sans" w:cs="Open Sans"/>
                <w:color w:val="212529"/>
                <w:sz w:val="21"/>
                <w:szCs w:val="21"/>
              </w:rPr>
            </w:rPrChange>
          </w:rPr>
          <w:t xml:space="preserve"> war fighters while protecting America’s interests abroad by using </w:t>
        </w:r>
      </w:ins>
      <w:ins w:id="380" w:author="Ian Oliver" w:date="2021-11-15T11:51:00Z">
        <w:r>
          <w:t>the</w:t>
        </w:r>
      </w:ins>
      <w:ins w:id="381" w:author="Ian Oliver" w:date="2021-11-15T11:52:00Z">
        <w:r>
          <w:t>ir</w:t>
        </w:r>
      </w:ins>
      <w:ins w:id="382" w:author="Ian Oliver" w:date="2021-11-15T11:49:00Z">
        <w:r w:rsidRPr="00622776">
          <w:rPr>
            <w:rPrChange w:id="383" w:author="Ian Oliver" w:date="2021-11-15T11:49:00Z">
              <w:rPr>
                <w:rFonts w:ascii="Open Sans" w:hAnsi="Open Sans" w:cs="Open Sans"/>
                <w:color w:val="212529"/>
                <w:sz w:val="21"/>
                <w:szCs w:val="21"/>
              </w:rPr>
            </w:rPrChange>
          </w:rPr>
          <w:t xml:space="preserve"> engineering expertise to promote stability and improve </w:t>
        </w:r>
        <w:r w:rsidRPr="00622776">
          <w:rPr>
            <w:rPrChange w:id="384" w:author="Ian Oliver" w:date="2021-11-15T11:50:00Z">
              <w:rPr>
                <w:rFonts w:ascii="Open Sans" w:hAnsi="Open Sans" w:cs="Open Sans"/>
                <w:color w:val="212529"/>
                <w:sz w:val="21"/>
                <w:szCs w:val="21"/>
              </w:rPr>
            </w:rPrChange>
          </w:rPr>
          <w:t>quality of life</w:t>
        </w:r>
        <w:r w:rsidRPr="00622776">
          <w:rPr>
            <w:rPrChange w:id="385" w:author="Ian Oliver" w:date="2021-11-15T11:50:00Z">
              <w:rPr>
                <w:rFonts w:ascii="Open Sans" w:hAnsi="Open Sans" w:cs="Open Sans"/>
              </w:rPr>
            </w:rPrChange>
          </w:rPr>
          <w:t>.</w:t>
        </w:r>
      </w:ins>
    </w:p>
    <w:p w14:paraId="7339C5E5" w14:textId="441E93D0" w:rsidR="00622776" w:rsidRPr="00622776" w:rsidRDefault="00622776" w:rsidP="00622776">
      <w:pPr>
        <w:rPr>
          <w:ins w:id="386" w:author="Ian Oliver" w:date="2021-11-15T11:49:00Z"/>
          <w:rPrChange w:id="387" w:author="Ian Oliver" w:date="2021-11-15T11:50:00Z">
            <w:rPr>
              <w:ins w:id="388" w:author="Ian Oliver" w:date="2021-11-15T11:49:00Z"/>
              <w:rFonts w:ascii="Open Sans" w:hAnsi="Open Sans" w:cs="Open Sans"/>
            </w:rPr>
          </w:rPrChange>
        </w:rPr>
        <w:pPrChange w:id="389" w:author="Ian Oliver" w:date="2021-11-15T11:50:00Z">
          <w:pPr>
            <w:pStyle w:val="NormalWeb"/>
            <w:shd w:val="clear" w:color="auto" w:fill="FFFFFF"/>
            <w:textAlignment w:val="baseline"/>
          </w:pPr>
        </w:pPrChange>
      </w:pPr>
      <w:ins w:id="390" w:author="Ian Oliver" w:date="2021-11-15T11:52:00Z">
        <w:r>
          <w:t>To help streamline some of their complicated job, a centralized work request application has been requested.</w:t>
        </w:r>
      </w:ins>
      <w:ins w:id="391" w:author="Ian Oliver" w:date="2021-11-15T11:54:00Z">
        <w:r w:rsidR="005A1212">
          <w:t xml:space="preserve"> A </w:t>
        </w:r>
      </w:ins>
      <w:ins w:id="392" w:author="Ian Oliver" w:date="2021-11-15T12:03:00Z">
        <w:r w:rsidR="000112F8">
          <w:t>user-friendly</w:t>
        </w:r>
      </w:ins>
      <w:ins w:id="393" w:author="Ian Oliver" w:date="2021-11-15T11:55:00Z">
        <w:r w:rsidR="005A1212">
          <w:t xml:space="preserve"> application to build the work requests </w:t>
        </w:r>
      </w:ins>
      <w:ins w:id="394" w:author="Ian Oliver" w:date="2021-11-15T11:56:00Z">
        <w:r w:rsidR="005A1212">
          <w:t>required for the Corp to do their work and requestion the needed supplies and workforce.</w:t>
        </w:r>
      </w:ins>
    </w:p>
    <w:p w14:paraId="02961C57" w14:textId="1506A517" w:rsidR="00345295" w:rsidRPr="00345295" w:rsidDel="00622776" w:rsidRDefault="00345295" w:rsidP="00345295">
      <w:pPr>
        <w:rPr>
          <w:del w:id="395" w:author="Ian Oliver" w:date="2021-11-15T11:49:00Z"/>
        </w:rPr>
        <w:pPrChange w:id="396" w:author="Ian Oliver" w:date="2021-11-15T11:47:00Z">
          <w:pPr>
            <w:pStyle w:val="Heading2"/>
          </w:pPr>
        </w:pPrChange>
      </w:pPr>
      <w:bookmarkStart w:id="397" w:name="_Toc87877399"/>
      <w:bookmarkEnd w:id="397"/>
    </w:p>
    <w:p w14:paraId="5DFDA172" w14:textId="78FCB95E" w:rsidR="00B012A3" w:rsidDel="00345295" w:rsidRDefault="00B012A3" w:rsidP="00B012A3">
      <w:pPr>
        <w:pStyle w:val="infoblue"/>
        <w:rPr>
          <w:del w:id="398" w:author="Ian Oliver" w:date="2021-11-15T11:47:00Z"/>
        </w:rPr>
      </w:pPr>
      <w:del w:id="399" w:author="Ian Oliver" w:date="2021-11-15T11:47:00Z">
        <w:r w:rsidDel="00345295">
          <w:delText>[This section, including all sub-sections except intended audience, is mandatory. This information is provided in every Federal Student Aid deliverable in the Work Products Guide.</w:delText>
        </w:r>
        <w:bookmarkStart w:id="400" w:name="_Toc87877400"/>
        <w:bookmarkEnd w:id="400"/>
      </w:del>
    </w:p>
    <w:p w14:paraId="662773E5" w14:textId="60D0CA86" w:rsidR="005E5F67" w:rsidDel="00345295" w:rsidRDefault="00B012A3" w:rsidP="00B012A3">
      <w:pPr>
        <w:pStyle w:val="infoblue"/>
        <w:rPr>
          <w:del w:id="401" w:author="Ian Oliver" w:date="2021-11-15T11:47:00Z"/>
        </w:rPr>
      </w:pPr>
      <w:del w:id="402" w:author="Ian Oliver" w:date="2021-11-15T11:47:00Z">
        <w:r w:rsidDel="00345295">
          <w:delText>This part of section one should capture background information on the project and this high-level requirements effort to provide background and context to the reader. The remaining sub-sections of the introduction should provide the purpose, scope, and the intended audience for this document, as well as the document organization and a list of document references for any documents supporting these requirements or referred to in this document.]</w:delText>
        </w:r>
        <w:bookmarkStart w:id="403" w:name="_Toc87877401"/>
        <w:bookmarkEnd w:id="403"/>
      </w:del>
    </w:p>
    <w:p w14:paraId="1295FE19" w14:textId="77777777" w:rsidR="005E5F67" w:rsidRDefault="005E5F67" w:rsidP="005E5F67">
      <w:pPr>
        <w:pStyle w:val="Heading2"/>
      </w:pPr>
      <w:bookmarkStart w:id="404" w:name="_Toc87877402"/>
      <w:r>
        <w:t>Purpose</w:t>
      </w:r>
      <w:bookmarkEnd w:id="404"/>
    </w:p>
    <w:p w14:paraId="67596F1B" w14:textId="7A61571A" w:rsidR="005365A0" w:rsidRPr="00FD174B" w:rsidRDefault="00B012A3" w:rsidP="005365A0">
      <w:pPr>
        <w:pPrChange w:id="405" w:author="Ian Oliver" w:date="2021-11-15T09:36:00Z">
          <w:pPr>
            <w:pStyle w:val="infoblue"/>
          </w:pPr>
        </w:pPrChange>
      </w:pPr>
      <w:del w:id="406" w:author="Ian Oliver" w:date="2021-11-15T11:56:00Z">
        <w:r w:rsidRPr="00B012A3" w:rsidDel="005A1212">
          <w:delText>[This section defines the intended goals of this requirements document.]</w:delText>
        </w:r>
      </w:del>
      <w:ins w:id="407" w:author="Ian Oliver" w:date="2021-11-15T09:36:00Z">
        <w:r w:rsidR="005365A0">
          <w:t xml:space="preserve">The </w:t>
        </w:r>
      </w:ins>
      <w:ins w:id="408" w:author="Ian Oliver" w:date="2021-11-15T11:32:00Z">
        <w:r w:rsidR="00753069">
          <w:t xml:space="preserve">purpose of this document is to convey the </w:t>
        </w:r>
      </w:ins>
      <w:ins w:id="409" w:author="Ian Oliver" w:date="2021-11-15T11:43:00Z">
        <w:r w:rsidR="00FD174B">
          <w:t xml:space="preserve">high level </w:t>
        </w:r>
      </w:ins>
      <w:ins w:id="410" w:author="Ian Oliver" w:date="2021-11-15T11:44:00Z">
        <w:r w:rsidR="00FD174B">
          <w:t xml:space="preserve">requirements for the </w:t>
        </w:r>
        <w:r w:rsidR="00FD174B">
          <w:rPr>
            <w:i/>
            <w:iCs/>
          </w:rPr>
          <w:t>Work Request Application</w:t>
        </w:r>
        <w:r w:rsidR="00FD174B">
          <w:t>. This document provides the objectives the system will achieve by the end of the project cycle.</w:t>
        </w:r>
      </w:ins>
    </w:p>
    <w:p w14:paraId="3780158D" w14:textId="0C71D6EE" w:rsidR="005E5F67" w:rsidDel="0082725E" w:rsidRDefault="005E5F67" w:rsidP="005E5F67">
      <w:pPr>
        <w:pStyle w:val="Heading2"/>
        <w:rPr>
          <w:del w:id="411" w:author="Ian Oliver" w:date="2021-11-15T11:33:00Z"/>
        </w:rPr>
      </w:pPr>
      <w:del w:id="412" w:author="Ian Oliver" w:date="2021-11-15T11:33:00Z">
        <w:r w:rsidDel="0082725E">
          <w:delText>Scope</w:delText>
        </w:r>
        <w:bookmarkStart w:id="413" w:name="_Toc87877403"/>
        <w:bookmarkEnd w:id="413"/>
      </w:del>
    </w:p>
    <w:p w14:paraId="47C7A667" w14:textId="22336A03" w:rsidR="005E5F67" w:rsidRPr="00B012A3" w:rsidDel="0082725E" w:rsidRDefault="00B012A3" w:rsidP="00B012A3">
      <w:pPr>
        <w:pStyle w:val="infoblue"/>
        <w:rPr>
          <w:del w:id="414" w:author="Ian Oliver" w:date="2021-11-15T11:33:00Z"/>
        </w:rPr>
      </w:pPr>
      <w:del w:id="415" w:author="Ian Oliver" w:date="2021-11-15T11:33:00Z">
        <w:r w:rsidRPr="00B012A3" w:rsidDel="0082725E">
          <w:delText>[A brief description of the boundaries of this requirements document, what this requirements document applies to, and what is affected or influenced by these requirements.]</w:delText>
        </w:r>
        <w:bookmarkStart w:id="416" w:name="_Toc87877404"/>
        <w:bookmarkEnd w:id="416"/>
      </w:del>
    </w:p>
    <w:p w14:paraId="514791A3" w14:textId="77777777" w:rsidR="005E5F67" w:rsidDel="000112F8" w:rsidRDefault="005E5F67" w:rsidP="005E5F67">
      <w:pPr>
        <w:pStyle w:val="Heading2"/>
        <w:rPr>
          <w:del w:id="417" w:author="Ian Oliver" w:date="2021-11-15T12:03:00Z"/>
        </w:rPr>
      </w:pPr>
      <w:bookmarkStart w:id="418" w:name="_Toc87877405"/>
      <w:r>
        <w:t>Acceptance Criteria Factors</w:t>
      </w:r>
      <w:bookmarkEnd w:id="418"/>
    </w:p>
    <w:p w14:paraId="41AAFA59" w14:textId="6DF643D6" w:rsidR="005E5F67" w:rsidRDefault="00B012A3" w:rsidP="00B012A3">
      <w:pPr>
        <w:pStyle w:val="Heading2"/>
        <w:rPr>
          <w:ins w:id="419" w:author="Ian Oliver" w:date="2021-11-15T12:03:00Z"/>
        </w:rPr>
        <w:pPrChange w:id="420" w:author="Ian Oliver" w:date="2021-11-15T12:03:00Z">
          <w:pPr>
            <w:pStyle w:val="infoblue"/>
          </w:pPr>
        </w:pPrChange>
      </w:pPr>
      <w:del w:id="421" w:author="Ian Oliver" w:date="2021-11-15T12:03:00Z">
        <w:r w:rsidRPr="00B012A3" w:rsidDel="000112F8">
          <w:delText>[This section should list the agreed upon factors contributing to the acceptance of this requirements document.]</w:delText>
        </w:r>
      </w:del>
      <w:bookmarkStart w:id="422" w:name="_Toc87877406"/>
      <w:bookmarkEnd w:id="422"/>
    </w:p>
    <w:p w14:paraId="1B95534B" w14:textId="03C2E4FA" w:rsidR="000112F8" w:rsidRDefault="000112F8" w:rsidP="000112F8">
      <w:pPr>
        <w:rPr>
          <w:ins w:id="423" w:author="Ian Oliver" w:date="2021-11-15T12:03:00Z"/>
        </w:rPr>
      </w:pPr>
      <w:ins w:id="424" w:author="Ian Oliver" w:date="2021-11-15T12:04:00Z">
        <w:r>
          <w:t>In broad strokes t</w:t>
        </w:r>
      </w:ins>
      <w:ins w:id="425" w:author="Ian Oliver" w:date="2021-11-15T12:03:00Z">
        <w:r>
          <w:t>he application is considered complete when:</w:t>
        </w:r>
      </w:ins>
    </w:p>
    <w:p w14:paraId="7CB88A5E" w14:textId="58CBD8C3" w:rsidR="000112F8" w:rsidRDefault="000112F8" w:rsidP="000112F8">
      <w:pPr>
        <w:pStyle w:val="ListParagraph"/>
        <w:numPr>
          <w:ilvl w:val="0"/>
          <w:numId w:val="27"/>
        </w:numPr>
        <w:rPr>
          <w:ins w:id="426" w:author="Ian Oliver" w:date="2021-11-15T12:05:00Z"/>
        </w:rPr>
      </w:pPr>
      <w:ins w:id="427" w:author="Ian Oliver" w:date="2021-11-15T12:05:00Z">
        <w:r>
          <w:t>The graphical user interface can be used to create and store work request forms</w:t>
        </w:r>
      </w:ins>
    </w:p>
    <w:p w14:paraId="1F478E6D" w14:textId="2A9978B4" w:rsidR="000112F8" w:rsidRDefault="000112F8" w:rsidP="000112F8">
      <w:pPr>
        <w:pStyle w:val="ListParagraph"/>
        <w:numPr>
          <w:ilvl w:val="0"/>
          <w:numId w:val="27"/>
        </w:numPr>
        <w:rPr>
          <w:ins w:id="428" w:author="Ian Oliver" w:date="2021-11-15T12:12:00Z"/>
        </w:rPr>
      </w:pPr>
      <w:ins w:id="429" w:author="Ian Oliver" w:date="2021-11-15T12:05:00Z">
        <w:r>
          <w:t>The graphical user interface can be used to edit existing fields on forms</w:t>
        </w:r>
      </w:ins>
      <w:ins w:id="430" w:author="Ian Oliver" w:date="2021-11-15T12:12:00Z">
        <w:r w:rsidR="00CA5A39">
          <w:t xml:space="preserve"> </w:t>
        </w:r>
        <w:r w:rsidR="00CA5A39" w:rsidRPr="00CA5A39">
          <w:rPr>
            <w:b/>
            <w:bCs/>
            <w:rPrChange w:id="431" w:author="Ian Oliver" w:date="2021-11-15T12:12:00Z">
              <w:rPr/>
            </w:rPrChange>
          </w:rPr>
          <w:t>or</w:t>
        </w:r>
        <w:r w:rsidR="00CA5A39">
          <w:t xml:space="preserve"> in database</w:t>
        </w:r>
      </w:ins>
    </w:p>
    <w:p w14:paraId="5CB8647C" w14:textId="1D944A57" w:rsidR="00CA5A39" w:rsidRDefault="00CA5A39" w:rsidP="000112F8">
      <w:pPr>
        <w:pStyle w:val="ListParagraph"/>
        <w:numPr>
          <w:ilvl w:val="0"/>
          <w:numId w:val="27"/>
        </w:numPr>
        <w:rPr>
          <w:ins w:id="432" w:author="Ian Oliver" w:date="2021-11-15T12:13:00Z"/>
        </w:rPr>
      </w:pPr>
      <w:ins w:id="433" w:author="Ian Oliver" w:date="2021-11-15T12:12:00Z">
        <w:r>
          <w:t>Database can be queried for analytics related to a selected form</w:t>
        </w:r>
      </w:ins>
    </w:p>
    <w:p w14:paraId="5CF4A659" w14:textId="56BA724B" w:rsidR="00CA5A39" w:rsidRPr="000112F8" w:rsidRDefault="00CA5A39" w:rsidP="000112F8">
      <w:pPr>
        <w:pStyle w:val="ListParagraph"/>
        <w:numPr>
          <w:ilvl w:val="0"/>
          <w:numId w:val="27"/>
        </w:numPr>
        <w:pPrChange w:id="434" w:author="Ian Oliver" w:date="2021-11-15T12:04:00Z">
          <w:pPr>
            <w:pStyle w:val="infoblue"/>
          </w:pPr>
        </w:pPrChange>
      </w:pPr>
      <w:ins w:id="435" w:author="Ian Oliver" w:date="2021-11-15T12:13:00Z">
        <w:r>
          <w:t>Visual analytics can be easily viewed in the graphical user interface</w:t>
        </w:r>
      </w:ins>
    </w:p>
    <w:p w14:paraId="575303E5" w14:textId="063FEFCF" w:rsidR="005E5F67" w:rsidDel="00DF7BA8" w:rsidRDefault="005E5F67" w:rsidP="005E5F67">
      <w:pPr>
        <w:pStyle w:val="Heading2"/>
        <w:rPr>
          <w:del w:id="436" w:author="Ian Oliver" w:date="2021-11-15T09:47:00Z"/>
        </w:rPr>
      </w:pPr>
      <w:del w:id="437" w:author="Ian Oliver" w:date="2021-11-15T09:47:00Z">
        <w:r w:rsidDel="00DF7BA8">
          <w:delText>Intended Audience</w:delText>
        </w:r>
        <w:bookmarkStart w:id="438" w:name="_Toc87877407"/>
        <w:bookmarkEnd w:id="438"/>
      </w:del>
    </w:p>
    <w:p w14:paraId="26C940AF" w14:textId="233567D8" w:rsidR="005E5F67" w:rsidRPr="00B012A3" w:rsidDel="00DF7BA8" w:rsidRDefault="00B012A3" w:rsidP="00B012A3">
      <w:pPr>
        <w:pStyle w:val="infoblue"/>
        <w:rPr>
          <w:del w:id="439" w:author="Ian Oliver" w:date="2021-11-15T09:47:00Z"/>
        </w:rPr>
      </w:pPr>
      <w:del w:id="440" w:author="Ian Oliver" w:date="2021-11-15T09:47:00Z">
        <w:r w:rsidRPr="00B012A3" w:rsidDel="00DF7BA8">
          <w:delText>[</w:delText>
        </w:r>
        <w:r w:rsidR="00DF203B" w:rsidDel="00DF7BA8">
          <w:delText>This sub-section is optional</w:delText>
        </w:r>
        <w:r w:rsidRPr="00B012A3" w:rsidDel="00DF7BA8">
          <w:delText>. The table below lists the intended users for this document, the document sections most relevant for each type of user, and the purpose for which the users may utilize the information in this document.]</w:delText>
        </w:r>
        <w:bookmarkStart w:id="441" w:name="_Toc87877408"/>
        <w:bookmarkEnd w:id="441"/>
      </w:del>
    </w:p>
    <w:p w14:paraId="11C340E9" w14:textId="050A967A" w:rsidR="005E5F67" w:rsidDel="00DF7BA8" w:rsidRDefault="005E5F67" w:rsidP="005E5F67">
      <w:pPr>
        <w:pStyle w:val="Caption"/>
        <w:keepNext/>
        <w:rPr>
          <w:del w:id="442" w:author="Ian Oliver" w:date="2021-11-15T09:47:00Z"/>
        </w:rPr>
      </w:pPr>
      <w:bookmarkStart w:id="443" w:name="_Toc231062183"/>
      <w:bookmarkStart w:id="444" w:name="_Toc240968562"/>
      <w:del w:id="445" w:author="Ian Oliver" w:date="2021-11-15T09:47:00Z">
        <w:r w:rsidDel="00DF7BA8">
          <w:delText xml:space="preserve">Table </w:delText>
        </w:r>
        <w:r w:rsidR="00CA7BB2" w:rsidDel="00DF7BA8">
          <w:fldChar w:fldCharType="begin"/>
        </w:r>
        <w:r w:rsidR="00CA7BB2" w:rsidDel="00DF7BA8">
          <w:delInstrText xml:space="preserve"> STYLEREF 1 \s </w:delInstrText>
        </w:r>
        <w:r w:rsidR="00CA7BB2" w:rsidDel="00DF7BA8">
          <w:fldChar w:fldCharType="separate"/>
        </w:r>
        <w:r w:rsidR="00E748C2" w:rsidDel="00DF7BA8">
          <w:rPr>
            <w:noProof/>
          </w:rPr>
          <w:delText>1</w:delText>
        </w:r>
        <w:r w:rsidR="00CA7BB2" w:rsidDel="00DF7BA8">
          <w:rPr>
            <w:noProof/>
          </w:rPr>
          <w:fldChar w:fldCharType="end"/>
        </w:r>
        <w:r w:rsidR="00E748C2" w:rsidDel="00DF7BA8">
          <w:noBreakHyphen/>
        </w:r>
        <w:r w:rsidR="00CA7BB2" w:rsidDel="00DF7BA8">
          <w:fldChar w:fldCharType="begin"/>
        </w:r>
        <w:r w:rsidR="00CA7BB2" w:rsidDel="00DF7BA8">
          <w:delInstrText xml:space="preserve"> SEQ Table \* ARABIC \s 1 </w:delInstrText>
        </w:r>
        <w:r w:rsidR="00CA7BB2" w:rsidDel="00DF7BA8">
          <w:fldChar w:fldCharType="separate"/>
        </w:r>
        <w:r w:rsidR="00E748C2" w:rsidDel="00DF7BA8">
          <w:rPr>
            <w:noProof/>
          </w:rPr>
          <w:delText>1</w:delText>
        </w:r>
        <w:r w:rsidR="00CA7BB2" w:rsidDel="00DF7BA8">
          <w:rPr>
            <w:noProof/>
          </w:rPr>
          <w:fldChar w:fldCharType="end"/>
        </w:r>
        <w:r w:rsidDel="00DF7BA8">
          <w:delText>: Intended Audience and Document Uses</w:delText>
        </w:r>
        <w:bookmarkStart w:id="446" w:name="_Toc87877409"/>
        <w:bookmarkEnd w:id="443"/>
        <w:bookmarkEnd w:id="444"/>
        <w:bookmarkEnd w:id="446"/>
      </w:del>
    </w:p>
    <w:tbl>
      <w:tblPr>
        <w:tblStyle w:val="TableGrid"/>
        <w:tblW w:w="0" w:type="auto"/>
        <w:tblLook w:val="01E0" w:firstRow="1" w:lastRow="1" w:firstColumn="1" w:lastColumn="1" w:noHBand="0" w:noVBand="0"/>
      </w:tblPr>
      <w:tblGrid>
        <w:gridCol w:w="3114"/>
        <w:gridCol w:w="3125"/>
        <w:gridCol w:w="3111"/>
      </w:tblGrid>
      <w:tr w:rsidR="005E5F67" w:rsidDel="00DF7BA8" w14:paraId="646B4218" w14:textId="3BFEE866">
        <w:trPr>
          <w:cnfStyle w:val="100000000000" w:firstRow="1" w:lastRow="0" w:firstColumn="0" w:lastColumn="0" w:oddVBand="0" w:evenVBand="0" w:oddHBand="0" w:evenHBand="0" w:firstRowFirstColumn="0" w:firstRowLastColumn="0" w:lastRowFirstColumn="0" w:lastRowLastColumn="0"/>
          <w:del w:id="447" w:author="Ian Oliver" w:date="2021-11-15T09:47:00Z"/>
        </w:trPr>
        <w:tc>
          <w:tcPr>
            <w:tcW w:w="3192" w:type="dxa"/>
          </w:tcPr>
          <w:p w14:paraId="0A9DDB20" w14:textId="3E3AFE9A" w:rsidR="005E5F67" w:rsidDel="00DF7BA8" w:rsidRDefault="005E5F67" w:rsidP="005E5F67">
            <w:pPr>
              <w:rPr>
                <w:del w:id="448" w:author="Ian Oliver" w:date="2021-11-15T09:47:00Z"/>
              </w:rPr>
            </w:pPr>
            <w:del w:id="449" w:author="Ian Oliver" w:date="2021-11-15T09:47:00Z">
              <w:r w:rsidDel="00DF7BA8">
                <w:delText>Users</w:delText>
              </w:r>
              <w:bookmarkStart w:id="450" w:name="_Toc87877410"/>
              <w:bookmarkEnd w:id="450"/>
            </w:del>
          </w:p>
        </w:tc>
        <w:tc>
          <w:tcPr>
            <w:tcW w:w="3192" w:type="dxa"/>
          </w:tcPr>
          <w:p w14:paraId="64EC221B" w14:textId="3737FA77" w:rsidR="005E5F67" w:rsidDel="00DF7BA8" w:rsidRDefault="005E5F67" w:rsidP="005E5F67">
            <w:pPr>
              <w:rPr>
                <w:del w:id="451" w:author="Ian Oliver" w:date="2021-11-15T09:47:00Z"/>
              </w:rPr>
            </w:pPr>
            <w:del w:id="452" w:author="Ian Oliver" w:date="2021-11-15T09:47:00Z">
              <w:r w:rsidDel="00DF7BA8">
                <w:delText>Relevant Sections</w:delText>
              </w:r>
              <w:bookmarkStart w:id="453" w:name="_Toc87877411"/>
              <w:bookmarkEnd w:id="453"/>
            </w:del>
          </w:p>
        </w:tc>
        <w:tc>
          <w:tcPr>
            <w:tcW w:w="3192" w:type="dxa"/>
          </w:tcPr>
          <w:p w14:paraId="51E54A96" w14:textId="35028040" w:rsidR="005E5F67" w:rsidDel="00DF7BA8" w:rsidRDefault="005E5F67" w:rsidP="005E5F67">
            <w:pPr>
              <w:rPr>
                <w:del w:id="454" w:author="Ian Oliver" w:date="2021-11-15T09:47:00Z"/>
              </w:rPr>
            </w:pPr>
            <w:del w:id="455" w:author="Ian Oliver" w:date="2021-11-15T09:47:00Z">
              <w:r w:rsidDel="00DF7BA8">
                <w:delText>Uses</w:delText>
              </w:r>
              <w:bookmarkStart w:id="456" w:name="_Toc87877412"/>
              <w:bookmarkEnd w:id="456"/>
            </w:del>
          </w:p>
        </w:tc>
        <w:bookmarkStart w:id="457" w:name="_Toc87877413"/>
        <w:bookmarkEnd w:id="457"/>
      </w:tr>
      <w:tr w:rsidR="005E5F67" w:rsidDel="00DF7BA8" w14:paraId="3C7C0907" w14:textId="03F5CCAD">
        <w:trPr>
          <w:del w:id="458" w:author="Ian Oliver" w:date="2021-11-15T09:47:00Z"/>
        </w:trPr>
        <w:tc>
          <w:tcPr>
            <w:tcW w:w="3192" w:type="dxa"/>
          </w:tcPr>
          <w:p w14:paraId="01D37840" w14:textId="3D266008" w:rsidR="005E5F67" w:rsidDel="00DF7BA8" w:rsidRDefault="005E5F67" w:rsidP="005E5F67">
            <w:pPr>
              <w:rPr>
                <w:del w:id="459" w:author="Ian Oliver" w:date="2021-11-15T09:47:00Z"/>
              </w:rPr>
            </w:pPr>
            <w:bookmarkStart w:id="460" w:name="_Toc87877414"/>
            <w:bookmarkEnd w:id="460"/>
          </w:p>
        </w:tc>
        <w:tc>
          <w:tcPr>
            <w:tcW w:w="3192" w:type="dxa"/>
          </w:tcPr>
          <w:p w14:paraId="28B8E773" w14:textId="043ED79F" w:rsidR="005E5F67" w:rsidDel="00DF7BA8" w:rsidRDefault="005E5F67" w:rsidP="005E5F67">
            <w:pPr>
              <w:rPr>
                <w:del w:id="461" w:author="Ian Oliver" w:date="2021-11-15T09:47:00Z"/>
              </w:rPr>
            </w:pPr>
            <w:bookmarkStart w:id="462" w:name="_Toc87877415"/>
            <w:bookmarkEnd w:id="462"/>
          </w:p>
        </w:tc>
        <w:tc>
          <w:tcPr>
            <w:tcW w:w="3192" w:type="dxa"/>
          </w:tcPr>
          <w:p w14:paraId="5893E319" w14:textId="79E29186" w:rsidR="005E5F67" w:rsidDel="00DF7BA8" w:rsidRDefault="005E5F67" w:rsidP="005E5F67">
            <w:pPr>
              <w:rPr>
                <w:del w:id="463" w:author="Ian Oliver" w:date="2021-11-15T09:47:00Z"/>
              </w:rPr>
            </w:pPr>
            <w:bookmarkStart w:id="464" w:name="_Toc87877416"/>
            <w:bookmarkEnd w:id="464"/>
          </w:p>
        </w:tc>
        <w:bookmarkStart w:id="465" w:name="_Toc87877417"/>
        <w:bookmarkEnd w:id="465"/>
      </w:tr>
      <w:tr w:rsidR="005E5F67" w:rsidDel="00DF7BA8" w14:paraId="1DBABC4C" w14:textId="57FEFB9E">
        <w:trPr>
          <w:del w:id="466" w:author="Ian Oliver" w:date="2021-11-15T09:47:00Z"/>
        </w:trPr>
        <w:tc>
          <w:tcPr>
            <w:tcW w:w="3192" w:type="dxa"/>
          </w:tcPr>
          <w:p w14:paraId="7D732E4D" w14:textId="07B9BA3B" w:rsidR="005E5F67" w:rsidDel="00DF7BA8" w:rsidRDefault="005E5F67" w:rsidP="005E5F67">
            <w:pPr>
              <w:rPr>
                <w:del w:id="467" w:author="Ian Oliver" w:date="2021-11-15T09:47:00Z"/>
              </w:rPr>
            </w:pPr>
            <w:bookmarkStart w:id="468" w:name="_Toc87877418"/>
            <w:bookmarkEnd w:id="468"/>
          </w:p>
        </w:tc>
        <w:tc>
          <w:tcPr>
            <w:tcW w:w="3192" w:type="dxa"/>
          </w:tcPr>
          <w:p w14:paraId="46C43B3B" w14:textId="7B2A1171" w:rsidR="005E5F67" w:rsidDel="00DF7BA8" w:rsidRDefault="005E5F67" w:rsidP="005E5F67">
            <w:pPr>
              <w:rPr>
                <w:del w:id="469" w:author="Ian Oliver" w:date="2021-11-15T09:47:00Z"/>
              </w:rPr>
            </w:pPr>
            <w:bookmarkStart w:id="470" w:name="_Toc87877419"/>
            <w:bookmarkEnd w:id="470"/>
          </w:p>
        </w:tc>
        <w:tc>
          <w:tcPr>
            <w:tcW w:w="3192" w:type="dxa"/>
          </w:tcPr>
          <w:p w14:paraId="712118A1" w14:textId="17EC1C1B" w:rsidR="005E5F67" w:rsidDel="00DF7BA8" w:rsidRDefault="005E5F67" w:rsidP="005E5F67">
            <w:pPr>
              <w:rPr>
                <w:del w:id="471" w:author="Ian Oliver" w:date="2021-11-15T09:47:00Z"/>
              </w:rPr>
            </w:pPr>
            <w:bookmarkStart w:id="472" w:name="_Toc87877420"/>
            <w:bookmarkEnd w:id="472"/>
          </w:p>
        </w:tc>
        <w:bookmarkStart w:id="473" w:name="_Toc87877421"/>
        <w:bookmarkEnd w:id="473"/>
      </w:tr>
    </w:tbl>
    <w:p w14:paraId="1FD660FD" w14:textId="211D4F63" w:rsidR="005E5F67" w:rsidDel="00DF7BA8" w:rsidRDefault="005E5F67" w:rsidP="005E5F67">
      <w:pPr>
        <w:rPr>
          <w:del w:id="474" w:author="Ian Oliver" w:date="2021-11-15T09:47:00Z"/>
        </w:rPr>
      </w:pPr>
      <w:bookmarkStart w:id="475" w:name="_Toc87877422"/>
      <w:bookmarkEnd w:id="475"/>
    </w:p>
    <w:p w14:paraId="7E539848" w14:textId="77777777" w:rsidR="005E5F67" w:rsidDel="0082725E" w:rsidRDefault="005E5F67" w:rsidP="005E5F67">
      <w:pPr>
        <w:pStyle w:val="Heading2"/>
        <w:rPr>
          <w:del w:id="476" w:author="Ian Oliver" w:date="2021-11-15T11:33:00Z"/>
        </w:rPr>
      </w:pPr>
      <w:del w:id="477" w:author="Ian Oliver" w:date="2021-11-15T11:33:00Z">
        <w:r w:rsidDel="0082725E">
          <w:delText>Document Organization</w:delText>
        </w:r>
        <w:bookmarkStart w:id="478" w:name="_Toc87877423"/>
        <w:bookmarkEnd w:id="478"/>
      </w:del>
    </w:p>
    <w:p w14:paraId="68060235" w14:textId="54210689" w:rsidR="00B012A3" w:rsidDel="0082725E" w:rsidRDefault="00B012A3" w:rsidP="0082725E">
      <w:pPr>
        <w:pStyle w:val="infoblue"/>
        <w:numPr>
          <w:ilvl w:val="1"/>
          <w:numId w:val="13"/>
        </w:numPr>
        <w:rPr>
          <w:del w:id="479" w:author="Ian Oliver" w:date="2021-11-15T11:33:00Z"/>
        </w:rPr>
        <w:pPrChange w:id="480" w:author="Ian Oliver" w:date="2021-11-15T11:33:00Z">
          <w:pPr>
            <w:pStyle w:val="infoblue"/>
          </w:pPr>
        </w:pPrChange>
      </w:pPr>
      <w:del w:id="481" w:author="Ian Oliver" w:date="2021-11-15T11:33:00Z">
        <w:r w:rsidDel="0082725E">
          <w:delText>[This document comprises the following sections.</w:delText>
        </w:r>
        <w:bookmarkStart w:id="482" w:name="_Toc87877424"/>
        <w:bookmarkEnd w:id="482"/>
      </w:del>
    </w:p>
    <w:p w14:paraId="498F956D" w14:textId="5384CB2A" w:rsidR="00B012A3" w:rsidDel="0082725E" w:rsidRDefault="00B012A3" w:rsidP="0082725E">
      <w:pPr>
        <w:pStyle w:val="infoblue"/>
        <w:rPr>
          <w:del w:id="483" w:author="Ian Oliver" w:date="2021-11-15T11:33:00Z"/>
        </w:rPr>
        <w:pPrChange w:id="484" w:author="Ian Oliver" w:date="2021-11-15T11:33:00Z">
          <w:pPr>
            <w:pStyle w:val="infoblue"/>
          </w:pPr>
        </w:pPrChange>
      </w:pPr>
      <w:del w:id="485" w:author="Ian Oliver" w:date="2021-11-15T11:33:00Z">
        <w:r w:rsidDel="0082725E">
          <w:delText>Section 1 – Introduction – provides the background, purpose and scope for this document.</w:delText>
        </w:r>
        <w:bookmarkStart w:id="486" w:name="_Toc87877425"/>
        <w:bookmarkEnd w:id="486"/>
      </w:del>
    </w:p>
    <w:p w14:paraId="24645F33" w14:textId="630F7573" w:rsidR="00B012A3" w:rsidDel="0082725E" w:rsidRDefault="00B012A3" w:rsidP="0082725E">
      <w:pPr>
        <w:pStyle w:val="infoblue"/>
        <w:rPr>
          <w:del w:id="487" w:author="Ian Oliver" w:date="2021-11-15T11:33:00Z"/>
        </w:rPr>
        <w:pPrChange w:id="488" w:author="Ian Oliver" w:date="2021-11-15T11:33:00Z">
          <w:pPr>
            <w:pStyle w:val="infoblue"/>
          </w:pPr>
        </w:pPrChange>
      </w:pPr>
      <w:del w:id="489" w:author="Ian Oliver" w:date="2021-11-15T11:33:00Z">
        <w:r w:rsidDel="0082725E">
          <w:delText>Section 2 – Initiative Overview – provides an overview including the problem statement, stakeholders and the business wants and needs.</w:delText>
        </w:r>
        <w:bookmarkStart w:id="490" w:name="_Toc87877426"/>
        <w:bookmarkEnd w:id="490"/>
      </w:del>
    </w:p>
    <w:p w14:paraId="39A4F0E2" w14:textId="6C5A0787" w:rsidR="00B012A3" w:rsidDel="0082725E" w:rsidRDefault="00B012A3" w:rsidP="0082725E">
      <w:pPr>
        <w:pStyle w:val="infoblue"/>
        <w:rPr>
          <w:del w:id="491" w:author="Ian Oliver" w:date="2021-11-15T11:33:00Z"/>
        </w:rPr>
        <w:pPrChange w:id="492" w:author="Ian Oliver" w:date="2021-11-15T11:33:00Z">
          <w:pPr>
            <w:pStyle w:val="infoblue"/>
          </w:pPr>
        </w:pPrChange>
      </w:pPr>
      <w:del w:id="493" w:author="Ian Oliver" w:date="2021-11-15T11:33:00Z">
        <w:r w:rsidDel="0082725E">
          <w:delText>Section 3 – Business Processes – provides key scenarios for the solution and the impact to the existing business processes as a result of the solution.</w:delText>
        </w:r>
        <w:bookmarkStart w:id="494" w:name="_Toc87877427"/>
        <w:bookmarkEnd w:id="494"/>
      </w:del>
    </w:p>
    <w:p w14:paraId="07B9E147" w14:textId="7EB10252" w:rsidR="00B012A3" w:rsidDel="0082725E" w:rsidRDefault="00B012A3" w:rsidP="0082725E">
      <w:pPr>
        <w:pStyle w:val="infoblue"/>
        <w:rPr>
          <w:del w:id="495" w:author="Ian Oliver" w:date="2021-11-15T11:33:00Z"/>
        </w:rPr>
        <w:pPrChange w:id="496" w:author="Ian Oliver" w:date="2021-11-15T11:33:00Z">
          <w:pPr>
            <w:pStyle w:val="infoblue"/>
          </w:pPr>
        </w:pPrChange>
      </w:pPr>
      <w:del w:id="497" w:author="Ian Oliver" w:date="2021-11-15T11:33:00Z">
        <w:r w:rsidDel="0082725E">
          <w:delText>Section 4 – Use Cases – provides the high-level use cases, including the actors, for the solution.</w:delText>
        </w:r>
        <w:bookmarkStart w:id="498" w:name="_Toc87877428"/>
        <w:bookmarkEnd w:id="498"/>
      </w:del>
    </w:p>
    <w:p w14:paraId="010405BD" w14:textId="5AA42DE6" w:rsidR="00B012A3" w:rsidDel="0082725E" w:rsidRDefault="00B012A3" w:rsidP="0082725E">
      <w:pPr>
        <w:pStyle w:val="infoblue"/>
        <w:rPr>
          <w:del w:id="499" w:author="Ian Oliver" w:date="2021-11-15T11:33:00Z"/>
        </w:rPr>
        <w:pPrChange w:id="500" w:author="Ian Oliver" w:date="2021-11-15T11:33:00Z">
          <w:pPr>
            <w:pStyle w:val="infoblue"/>
          </w:pPr>
        </w:pPrChange>
      </w:pPr>
      <w:del w:id="501" w:author="Ian Oliver" w:date="2021-11-15T11:33:00Z">
        <w:r w:rsidDel="0082725E">
          <w:delText>Section 5 – Business Requirements – provides the high-level functional and supplemental requirements for the solution.</w:delText>
        </w:r>
        <w:bookmarkStart w:id="502" w:name="_Toc87877429"/>
        <w:bookmarkEnd w:id="502"/>
      </w:del>
    </w:p>
    <w:p w14:paraId="125CC5D5" w14:textId="5C2A6D00" w:rsidR="00B012A3" w:rsidDel="0082725E" w:rsidRDefault="00B012A3" w:rsidP="0082725E">
      <w:pPr>
        <w:pStyle w:val="infoblue"/>
        <w:rPr>
          <w:del w:id="503" w:author="Ian Oliver" w:date="2021-11-15T11:33:00Z"/>
        </w:rPr>
        <w:pPrChange w:id="504" w:author="Ian Oliver" w:date="2021-11-15T11:33:00Z">
          <w:pPr>
            <w:pStyle w:val="infoblue"/>
          </w:pPr>
        </w:pPrChange>
      </w:pPr>
      <w:del w:id="505" w:author="Ian Oliver" w:date="2021-11-15T11:33:00Z">
        <w:r w:rsidDel="0082725E">
          <w:delText>Section 6 – Business Information Model – provides the business entities involved in the solution.</w:delText>
        </w:r>
        <w:bookmarkStart w:id="506" w:name="_Toc87877430"/>
        <w:bookmarkEnd w:id="506"/>
      </w:del>
    </w:p>
    <w:p w14:paraId="0C1E2944" w14:textId="55C08E90" w:rsidR="00B012A3" w:rsidDel="0082725E" w:rsidRDefault="00B012A3" w:rsidP="0082725E">
      <w:pPr>
        <w:pStyle w:val="infoblue"/>
        <w:rPr>
          <w:del w:id="507" w:author="Ian Oliver" w:date="2021-11-15T11:33:00Z"/>
        </w:rPr>
        <w:pPrChange w:id="508" w:author="Ian Oliver" w:date="2021-11-15T11:33:00Z">
          <w:pPr>
            <w:pStyle w:val="infoblue"/>
          </w:pPr>
        </w:pPrChange>
      </w:pPr>
      <w:del w:id="509" w:author="Ian Oliver" w:date="2021-11-15T11:33:00Z">
        <w:r w:rsidDel="0082725E">
          <w:delText>Appendix A – Acronyms – provides a list of the</w:delText>
        </w:r>
        <w:r w:rsidR="00EA46AD" w:rsidDel="0082725E">
          <w:delText xml:space="preserve"> acronyms used in this document</w:delText>
        </w:r>
        <w:bookmarkStart w:id="510" w:name="_Toc87877431"/>
        <w:bookmarkEnd w:id="510"/>
      </w:del>
    </w:p>
    <w:p w14:paraId="7C21CD1C" w14:textId="229240D6" w:rsidR="00EA46AD" w:rsidDel="0082725E" w:rsidRDefault="00B012A3" w:rsidP="0082725E">
      <w:pPr>
        <w:pStyle w:val="infoblue"/>
        <w:rPr>
          <w:del w:id="511" w:author="Ian Oliver" w:date="2021-11-15T11:33:00Z"/>
        </w:rPr>
        <w:pPrChange w:id="512" w:author="Ian Oliver" w:date="2021-11-15T11:33:00Z">
          <w:pPr>
            <w:pStyle w:val="infoblue"/>
          </w:pPr>
        </w:pPrChange>
      </w:pPr>
      <w:del w:id="513" w:author="Ian Oliver" w:date="2021-11-15T11:33:00Z">
        <w:r w:rsidDel="0082725E">
          <w:delText xml:space="preserve">Appendix B – </w:delText>
        </w:r>
        <w:r w:rsidR="00EA46AD" w:rsidDel="0082725E">
          <w:delText>Glossary – definition of terms specific to this initiative</w:delText>
        </w:r>
        <w:bookmarkStart w:id="514" w:name="_Toc87877432"/>
        <w:bookmarkEnd w:id="514"/>
      </w:del>
    </w:p>
    <w:p w14:paraId="37C6A498" w14:textId="30E09071" w:rsidR="005E5F67" w:rsidDel="0082725E" w:rsidRDefault="00EA46AD" w:rsidP="0082725E">
      <w:pPr>
        <w:pStyle w:val="infoblue"/>
        <w:rPr>
          <w:del w:id="515" w:author="Ian Oliver" w:date="2021-11-15T11:33:00Z"/>
        </w:rPr>
        <w:pPrChange w:id="516" w:author="Ian Oliver" w:date="2021-11-15T11:33:00Z">
          <w:pPr>
            <w:pStyle w:val="infoblue"/>
          </w:pPr>
        </w:pPrChange>
      </w:pPr>
      <w:del w:id="517" w:author="Ian Oliver" w:date="2021-11-15T11:33:00Z">
        <w:r w:rsidDel="0082725E">
          <w:delText xml:space="preserve">Appendix C - </w:delText>
        </w:r>
        <w:r w:rsidR="00B012A3" w:rsidDel="0082725E">
          <w:delText>Key Decisions Log]</w:delText>
        </w:r>
        <w:bookmarkStart w:id="518" w:name="_Toc87877433"/>
        <w:bookmarkEnd w:id="518"/>
      </w:del>
    </w:p>
    <w:p w14:paraId="5AA52F5D" w14:textId="7E553252" w:rsidR="005E5F67" w:rsidRDefault="005E5F67" w:rsidP="0082725E">
      <w:pPr>
        <w:pStyle w:val="Heading2"/>
        <w:rPr>
          <w:ins w:id="519" w:author="Ian Oliver" w:date="2021-11-15T12:33:00Z"/>
        </w:rPr>
      </w:pPr>
      <w:bookmarkStart w:id="520" w:name="_Toc87877434"/>
      <w:r>
        <w:t>References and Related Documents</w:t>
      </w:r>
      <w:bookmarkEnd w:id="520"/>
    </w:p>
    <w:p w14:paraId="25786A8D" w14:textId="7A87F880" w:rsidR="00B1258C" w:rsidRPr="00B1258C" w:rsidRDefault="00B1258C" w:rsidP="00B1258C">
      <w:pPr>
        <w:rPr>
          <w:ins w:id="521" w:author="Ian Oliver" w:date="2021-11-15T12:33:00Z"/>
        </w:rPr>
        <w:pPrChange w:id="522" w:author="Ian Oliver" w:date="2021-11-15T12:33:00Z">
          <w:pPr>
            <w:pStyle w:val="Heading2"/>
          </w:pPr>
        </w:pPrChange>
      </w:pPr>
      <w:ins w:id="523" w:author="Ian Oliver" w:date="2021-11-15T12:33:00Z">
        <w:r>
          <w:t xml:space="preserve">All internal reference documents can be found in the </w:t>
        </w:r>
      </w:ins>
      <w:ins w:id="524" w:author="Ian Oliver" w:date="2021-11-15T12:34:00Z">
        <w:r>
          <w:t>Documents folder for the project github.</w:t>
        </w:r>
      </w:ins>
    </w:p>
    <w:p w14:paraId="7BB6FB83" w14:textId="2C5A768F" w:rsidR="00B1258C" w:rsidRDefault="00B1258C" w:rsidP="00B1258C">
      <w:pPr>
        <w:pStyle w:val="ListParagraph"/>
        <w:numPr>
          <w:ilvl w:val="0"/>
          <w:numId w:val="28"/>
        </w:numPr>
        <w:rPr>
          <w:ins w:id="525" w:author="Ian Oliver" w:date="2021-11-15T12:33:00Z"/>
        </w:rPr>
      </w:pPr>
      <w:ins w:id="526" w:author="Ian Oliver" w:date="2021-11-15T12:33:00Z">
        <w:r w:rsidRPr="00B1258C">
          <w:t>Team3WorkRequestTestPlan.docx</w:t>
        </w:r>
      </w:ins>
    </w:p>
    <w:p w14:paraId="25830832" w14:textId="2F9660ED" w:rsidR="00B1258C" w:rsidRDefault="00B1258C" w:rsidP="00B1258C">
      <w:pPr>
        <w:pStyle w:val="ListParagraph"/>
        <w:numPr>
          <w:ilvl w:val="0"/>
          <w:numId w:val="28"/>
        </w:numPr>
        <w:rPr>
          <w:ins w:id="527" w:author="Ian Oliver" w:date="2021-11-15T12:33:00Z"/>
        </w:rPr>
      </w:pPr>
      <w:ins w:id="528" w:author="Ian Oliver" w:date="2021-11-15T12:33:00Z">
        <w:r w:rsidRPr="00B1258C">
          <w:t>Team3WorkRequestUsability-Test-Plan.docx</w:t>
        </w:r>
      </w:ins>
    </w:p>
    <w:p w14:paraId="37112DE7" w14:textId="44D17D11" w:rsidR="00B1258C" w:rsidRDefault="00B1258C" w:rsidP="00B1258C">
      <w:pPr>
        <w:pStyle w:val="ListParagraph"/>
        <w:numPr>
          <w:ilvl w:val="0"/>
          <w:numId w:val="28"/>
        </w:numPr>
        <w:rPr>
          <w:ins w:id="529" w:author="Ian Oliver" w:date="2021-11-15T14:31:00Z"/>
        </w:rPr>
      </w:pPr>
      <w:ins w:id="530" w:author="Ian Oliver" w:date="2021-11-15T12:33:00Z">
        <w:r w:rsidRPr="00B1258C">
          <w:t>Team3WorkRequestUserGuide.docx</w:t>
        </w:r>
      </w:ins>
    </w:p>
    <w:p w14:paraId="70194F06" w14:textId="79FF7080" w:rsidR="00DE5EBB" w:rsidRPr="00B1258C" w:rsidRDefault="00DE5EBB" w:rsidP="00DE5EBB">
      <w:pPr>
        <w:pStyle w:val="ListParagraph"/>
        <w:numPr>
          <w:ilvl w:val="0"/>
          <w:numId w:val="28"/>
        </w:numPr>
        <w:pPrChange w:id="531" w:author="Ian Oliver" w:date="2021-11-15T14:32:00Z">
          <w:pPr>
            <w:pStyle w:val="Heading2"/>
          </w:pPr>
        </w:pPrChange>
      </w:pPr>
      <w:ins w:id="532" w:author="Ian Oliver" w:date="2021-11-15T14:31:00Z">
        <w:r>
          <w:t>CMSC 495-7381 High-Level Design_Overview.pptx</w:t>
        </w:r>
      </w:ins>
    </w:p>
    <w:p w14:paraId="0E16DBF4" w14:textId="532E1440" w:rsidR="00B012A3" w:rsidDel="001E360D" w:rsidRDefault="00B012A3" w:rsidP="00B012A3">
      <w:pPr>
        <w:pStyle w:val="infoblue"/>
        <w:rPr>
          <w:del w:id="533" w:author="Ian Oliver" w:date="2021-11-15T12:13:00Z"/>
        </w:rPr>
      </w:pPr>
      <w:del w:id="534" w:author="Ian Oliver" w:date="2021-11-15T12:13:00Z">
        <w:r w:rsidDel="001E360D">
          <w:delText>[This subsection should provide a complete list of all documents referenced elsewhere in the Preliminary Design Document. Each document should be identified by title, report number (if applicable), date, and publishing organization. Specify the sources from which the references can be obtained. This information may be provided by reference to an appendix or to another document.</w:delText>
        </w:r>
        <w:bookmarkStart w:id="535" w:name="_Toc87877435"/>
        <w:bookmarkEnd w:id="535"/>
      </w:del>
    </w:p>
    <w:p w14:paraId="1E00D8F7" w14:textId="0944EA22" w:rsidR="00B012A3" w:rsidDel="001E360D" w:rsidRDefault="00B012A3" w:rsidP="00B012A3">
      <w:pPr>
        <w:pStyle w:val="infoblue"/>
        <w:rPr>
          <w:del w:id="536" w:author="Ian Oliver" w:date="2021-11-15T12:13:00Z"/>
        </w:rPr>
      </w:pPr>
      <w:del w:id="537" w:author="Ian Oliver" w:date="2021-11-15T12:13:00Z">
        <w:r w:rsidDel="001E360D">
          <w:delText>References for this template:</w:delText>
        </w:r>
        <w:bookmarkStart w:id="538" w:name="_Toc87877436"/>
        <w:bookmarkEnd w:id="538"/>
      </w:del>
    </w:p>
    <w:p w14:paraId="21902D7C" w14:textId="6E8E6439" w:rsidR="005E5F67" w:rsidDel="001E360D" w:rsidRDefault="00B012A3" w:rsidP="00B012A3">
      <w:pPr>
        <w:pStyle w:val="infoblue"/>
        <w:rPr>
          <w:del w:id="539" w:author="Ian Oliver" w:date="2021-11-15T12:13:00Z"/>
        </w:rPr>
      </w:pPr>
      <w:del w:id="540" w:author="Ian Oliver" w:date="2021-11-15T12:13:00Z">
        <w:r w:rsidDel="001E360D">
          <w:delText>Federal Student Aid, Exemplar High Level Requirements Document, the most recent version may be obtained from the Technical Architecture Support Services team.]</w:delText>
        </w:r>
        <w:bookmarkStart w:id="541" w:name="_Toc87877437"/>
        <w:bookmarkEnd w:id="541"/>
      </w:del>
    </w:p>
    <w:p w14:paraId="332DB8E7" w14:textId="021BF332" w:rsidR="005E5F67" w:rsidDel="000E304E" w:rsidRDefault="005E5F67" w:rsidP="005E5F67">
      <w:pPr>
        <w:pStyle w:val="Heading1"/>
        <w:rPr>
          <w:del w:id="542" w:author="Ian Oliver" w:date="2021-11-15T12:34:00Z"/>
        </w:rPr>
      </w:pPr>
      <w:del w:id="543" w:author="Ian Oliver" w:date="2021-11-15T12:34:00Z">
        <w:r w:rsidDel="000E304E">
          <w:delText>Initiative Overview</w:delText>
        </w:r>
        <w:bookmarkStart w:id="544" w:name="_Toc87877438"/>
        <w:bookmarkEnd w:id="544"/>
      </w:del>
    </w:p>
    <w:p w14:paraId="7C1B3B00" w14:textId="005FDC5A" w:rsidR="00631E53" w:rsidRPr="00631E53" w:rsidDel="000E304E" w:rsidRDefault="00631E53" w:rsidP="00631E53">
      <w:pPr>
        <w:pStyle w:val="infoblue"/>
        <w:rPr>
          <w:del w:id="545" w:author="Ian Oliver" w:date="2021-11-15T12:34:00Z"/>
        </w:rPr>
      </w:pPr>
      <w:del w:id="546" w:author="Ian Oliver" w:date="2021-11-15T12:34:00Z">
        <w:r w:rsidDel="000E304E">
          <w:delText>[</w:delText>
        </w:r>
        <w:r w:rsidR="00684742" w:rsidDel="000E304E">
          <w:delText>This intent of this section is to provide the reader background and context to the high level business processes, requirements and use cases defined in this document. This information will largely come from project documents create upstream, such as the Initiative Vision or Project Charter. For convenience, the following subsections have been suggested</w:delText>
        </w:r>
        <w:r w:rsidDel="000E304E">
          <w:delText>.]</w:delText>
        </w:r>
        <w:bookmarkStart w:id="547" w:name="_Toc87877439"/>
        <w:bookmarkEnd w:id="547"/>
      </w:del>
    </w:p>
    <w:p w14:paraId="3BB35AF9" w14:textId="1731CC20" w:rsidR="005E5F67" w:rsidDel="000E304E" w:rsidRDefault="005E5F67" w:rsidP="005E5F67">
      <w:pPr>
        <w:pStyle w:val="Heading2"/>
        <w:rPr>
          <w:del w:id="548" w:author="Ian Oliver" w:date="2021-11-15T12:34:00Z"/>
        </w:rPr>
      </w:pPr>
      <w:del w:id="549" w:author="Ian Oliver" w:date="2021-11-15T12:34:00Z">
        <w:r w:rsidDel="000E304E">
          <w:delText>Problem Statement</w:delText>
        </w:r>
        <w:bookmarkStart w:id="550" w:name="_Toc87877440"/>
        <w:bookmarkEnd w:id="550"/>
      </w:del>
    </w:p>
    <w:p w14:paraId="6AB5D28E" w14:textId="546C906A" w:rsidR="005E5F67" w:rsidRPr="00631E53" w:rsidDel="000E304E" w:rsidRDefault="00631E53" w:rsidP="00631E53">
      <w:pPr>
        <w:pStyle w:val="infoblue"/>
        <w:rPr>
          <w:del w:id="551" w:author="Ian Oliver" w:date="2021-11-15T12:34:00Z"/>
        </w:rPr>
      </w:pPr>
      <w:del w:id="552" w:author="Ian Oliver" w:date="2021-11-15T12:34:00Z">
        <w:r w:rsidRPr="00631E53" w:rsidDel="000E304E">
          <w:delText>[</w:delText>
        </w:r>
        <w:r w:rsidR="00684742" w:rsidDel="000E304E">
          <w:delText>Optionally, this may be pulled forward from the Initiative Vision document.]</w:delText>
        </w:r>
        <w:bookmarkStart w:id="553" w:name="_Toc87877441"/>
        <w:bookmarkEnd w:id="553"/>
      </w:del>
    </w:p>
    <w:p w14:paraId="5C5B7218" w14:textId="2CA14484" w:rsidR="005E5F67" w:rsidDel="000E304E" w:rsidRDefault="005E5F67" w:rsidP="005E5F67">
      <w:pPr>
        <w:pStyle w:val="Heading2"/>
        <w:rPr>
          <w:del w:id="554" w:author="Ian Oliver" w:date="2021-11-15T12:34:00Z"/>
        </w:rPr>
      </w:pPr>
      <w:del w:id="555" w:author="Ian Oliver" w:date="2021-11-15T12:34:00Z">
        <w:r w:rsidDel="000E304E">
          <w:delText>Approach</w:delText>
        </w:r>
        <w:bookmarkStart w:id="556" w:name="_Toc87877442"/>
        <w:bookmarkEnd w:id="556"/>
      </w:del>
    </w:p>
    <w:p w14:paraId="3B34DAC3" w14:textId="1627AA98" w:rsidR="005E5F67" w:rsidRPr="00631E53" w:rsidDel="000E304E" w:rsidRDefault="00631E53" w:rsidP="00631E53">
      <w:pPr>
        <w:pStyle w:val="infoblue"/>
        <w:rPr>
          <w:del w:id="557" w:author="Ian Oliver" w:date="2021-11-15T12:34:00Z"/>
        </w:rPr>
      </w:pPr>
      <w:del w:id="558" w:author="Ian Oliver" w:date="2021-11-15T12:34:00Z">
        <w:r w:rsidRPr="00631E53" w:rsidDel="000E304E">
          <w:delText>[</w:delText>
        </w:r>
        <w:r w:rsidR="00684742" w:rsidDel="000E304E">
          <w:delText>Optionally, this may be pulled forward from the Initiative Vision document.</w:delText>
        </w:r>
        <w:r w:rsidRPr="00631E53" w:rsidDel="000E304E">
          <w:delText>]</w:delText>
        </w:r>
        <w:bookmarkStart w:id="559" w:name="_Toc87877443"/>
        <w:bookmarkEnd w:id="559"/>
      </w:del>
    </w:p>
    <w:p w14:paraId="75B92EB9" w14:textId="29BD173A" w:rsidR="005E5F67" w:rsidDel="000E304E" w:rsidRDefault="005E5F67" w:rsidP="005E5F67">
      <w:pPr>
        <w:pStyle w:val="Heading2"/>
        <w:rPr>
          <w:del w:id="560" w:author="Ian Oliver" w:date="2021-11-15T12:34:00Z"/>
        </w:rPr>
      </w:pPr>
      <w:del w:id="561" w:author="Ian Oliver" w:date="2021-11-15T12:34:00Z">
        <w:r w:rsidDel="000E304E">
          <w:delText>Stakeholders</w:delText>
        </w:r>
        <w:bookmarkStart w:id="562" w:name="_Toc87877444"/>
        <w:bookmarkEnd w:id="562"/>
      </w:del>
    </w:p>
    <w:p w14:paraId="5C425EC6" w14:textId="58BAFD0F" w:rsidR="005E5F67" w:rsidDel="000E304E" w:rsidRDefault="00631E53" w:rsidP="00684742">
      <w:pPr>
        <w:pStyle w:val="infoblue"/>
        <w:rPr>
          <w:del w:id="563" w:author="Ian Oliver" w:date="2021-11-15T12:34:00Z"/>
        </w:rPr>
      </w:pPr>
      <w:del w:id="564" w:author="Ian Oliver" w:date="2021-11-15T12:34:00Z">
        <w:r w:rsidRPr="00631E53" w:rsidDel="000E304E">
          <w:delText>[</w:delText>
        </w:r>
        <w:r w:rsidR="00684742" w:rsidDel="000E304E">
          <w:delText>Optionally, this may be pulled forward from the Initiative Vision document.</w:delText>
        </w:r>
        <w:r w:rsidRPr="00631E53" w:rsidDel="000E304E">
          <w:delText>]</w:delText>
        </w:r>
        <w:bookmarkStart w:id="565" w:name="_Toc87877445"/>
        <w:bookmarkEnd w:id="565"/>
      </w:del>
    </w:p>
    <w:p w14:paraId="793ABD99" w14:textId="0E6FC2D3" w:rsidR="005E5F67" w:rsidDel="000E304E" w:rsidRDefault="005E5F67" w:rsidP="005E5F67">
      <w:pPr>
        <w:pStyle w:val="Heading2"/>
        <w:rPr>
          <w:del w:id="566" w:author="Ian Oliver" w:date="2021-11-15T12:34:00Z"/>
        </w:rPr>
      </w:pPr>
      <w:del w:id="567" w:author="Ian Oliver" w:date="2021-11-15T12:34:00Z">
        <w:r w:rsidDel="000E304E">
          <w:delText>Customer Wants and Needs (CWN)</w:delText>
        </w:r>
        <w:bookmarkStart w:id="568" w:name="_Toc87877446"/>
        <w:bookmarkEnd w:id="568"/>
      </w:del>
    </w:p>
    <w:p w14:paraId="5D889775" w14:textId="5A816EE2" w:rsidR="005E5F67" w:rsidRPr="00631E53" w:rsidDel="000E304E" w:rsidRDefault="00631E53" w:rsidP="00631E53">
      <w:pPr>
        <w:pStyle w:val="infoblue"/>
        <w:rPr>
          <w:del w:id="569" w:author="Ian Oliver" w:date="2021-11-15T12:34:00Z"/>
        </w:rPr>
      </w:pPr>
      <w:del w:id="570" w:author="Ian Oliver" w:date="2021-11-15T12:34:00Z">
        <w:r w:rsidRPr="00631E53" w:rsidDel="000E304E">
          <w:delText>[</w:delText>
        </w:r>
        <w:r w:rsidR="00684742" w:rsidDel="000E304E">
          <w:delText>Optionally, this may be pulled forward from the Initiative Vision document.</w:delText>
        </w:r>
        <w:r w:rsidRPr="00631E53" w:rsidDel="000E304E">
          <w:delText>]</w:delText>
        </w:r>
        <w:bookmarkStart w:id="571" w:name="_Toc87877447"/>
        <w:bookmarkEnd w:id="571"/>
      </w:del>
    </w:p>
    <w:p w14:paraId="5C274D87" w14:textId="77777777" w:rsidR="00CF7436" w:rsidRDefault="00CF7436" w:rsidP="00CF7436">
      <w:pPr>
        <w:pStyle w:val="Heading1"/>
      </w:pPr>
      <w:bookmarkStart w:id="572" w:name="_Toc87877448"/>
      <w:r>
        <w:lastRenderedPageBreak/>
        <w:t>Business Scenarios</w:t>
      </w:r>
      <w:bookmarkEnd w:id="572"/>
    </w:p>
    <w:p w14:paraId="6AD60EB4" w14:textId="77777777" w:rsidR="009715B4" w:rsidRDefault="00631E53" w:rsidP="00631E53">
      <w:pPr>
        <w:pStyle w:val="infoblue"/>
      </w:pPr>
      <w:r>
        <w:t>[This section is required.</w:t>
      </w:r>
      <w:r w:rsidR="009715B4">
        <w:t xml:space="preserve"> Sub-sections should be defined by the project team as necessary based on the approach taken to Business Scenario definition</w:t>
      </w:r>
      <w:r w:rsidR="00EA795B">
        <w:t xml:space="preserve"> for the</w:t>
      </w:r>
      <w:r w:rsidR="00300F04">
        <w:t xml:space="preserve"> project.</w:t>
      </w:r>
    </w:p>
    <w:p w14:paraId="30FF075A" w14:textId="77777777" w:rsidR="00631E53" w:rsidRDefault="00631E53" w:rsidP="00631E53">
      <w:pPr>
        <w:pStyle w:val="infoblue"/>
      </w:pPr>
      <w:r>
        <w:t xml:space="preserve"> The manner in which the business process</w:t>
      </w:r>
      <w:r w:rsidR="0019002C">
        <w:t>es</w:t>
      </w:r>
      <w:r>
        <w:t xml:space="preserve"> and scenarios are documented, to what level of detail, what notation or tools are used, etc, will differ by project, and should be agreed upon at the start of the project. The Exemplar High Level Requirements Document contains one possible example of how to complete this section.</w:t>
      </w:r>
    </w:p>
    <w:p w14:paraId="42C9DA31" w14:textId="77777777" w:rsidR="00631E53" w:rsidRDefault="00631E53" w:rsidP="00631E53">
      <w:pPr>
        <w:pStyle w:val="infoblue"/>
      </w:pPr>
      <w:r>
        <w:t>Typically, this section is intended to capture the key business scenarios, as-is business processes, to-be business processes and the resulting business process changes. Business Process Modeling is an intricate part of the requirements process. Through process modeling the following information is realized for each process:</w:t>
      </w:r>
    </w:p>
    <w:p w14:paraId="54C4631D" w14:textId="77777777" w:rsidR="00547418" w:rsidRDefault="00631E53" w:rsidP="00631E53">
      <w:pPr>
        <w:pStyle w:val="infoblue"/>
        <w:numPr>
          <w:ilvl w:val="0"/>
          <w:numId w:val="14"/>
        </w:numPr>
      </w:pPr>
      <w:r>
        <w:t>Current Business Processes</w:t>
      </w:r>
    </w:p>
    <w:p w14:paraId="0D1B3D29" w14:textId="77777777" w:rsidR="00547418" w:rsidRDefault="00631E53" w:rsidP="00631E53">
      <w:pPr>
        <w:pStyle w:val="infoblue"/>
        <w:numPr>
          <w:ilvl w:val="0"/>
          <w:numId w:val="14"/>
        </w:numPr>
      </w:pPr>
      <w:r>
        <w:t>Relationships between Business Processes, Data and Systems</w:t>
      </w:r>
    </w:p>
    <w:p w14:paraId="6905F767" w14:textId="77777777" w:rsidR="00547418" w:rsidRDefault="00631E53" w:rsidP="00631E53">
      <w:pPr>
        <w:pStyle w:val="infoblue"/>
        <w:numPr>
          <w:ilvl w:val="0"/>
          <w:numId w:val="14"/>
        </w:numPr>
      </w:pPr>
      <w:r>
        <w:t xml:space="preserve">Data </w:t>
      </w:r>
    </w:p>
    <w:p w14:paraId="24F11C63" w14:textId="77777777" w:rsidR="00547418" w:rsidRDefault="00631E53" w:rsidP="00631E53">
      <w:pPr>
        <w:pStyle w:val="infoblue"/>
        <w:numPr>
          <w:ilvl w:val="0"/>
          <w:numId w:val="14"/>
        </w:numPr>
      </w:pPr>
      <w:r>
        <w:t>Systems</w:t>
      </w:r>
    </w:p>
    <w:p w14:paraId="50DAC001" w14:textId="77777777" w:rsidR="00547418" w:rsidRDefault="00547418" w:rsidP="00631E53">
      <w:pPr>
        <w:pStyle w:val="infoblue"/>
        <w:numPr>
          <w:ilvl w:val="0"/>
          <w:numId w:val="14"/>
        </w:numPr>
      </w:pPr>
      <w:r>
        <w:t>Business logic</w:t>
      </w:r>
    </w:p>
    <w:p w14:paraId="7304CF7C" w14:textId="77777777" w:rsidR="00547418" w:rsidRDefault="00631E53" w:rsidP="00631E53">
      <w:pPr>
        <w:pStyle w:val="infoblue"/>
        <w:numPr>
          <w:ilvl w:val="0"/>
          <w:numId w:val="14"/>
        </w:numPr>
      </w:pPr>
      <w:r>
        <w:t>Bottlenecks</w:t>
      </w:r>
    </w:p>
    <w:p w14:paraId="1A98C22F" w14:textId="77777777" w:rsidR="00631E53" w:rsidRDefault="00631E53" w:rsidP="00631E53">
      <w:pPr>
        <w:pStyle w:val="infoblue"/>
        <w:numPr>
          <w:ilvl w:val="0"/>
          <w:numId w:val="14"/>
        </w:numPr>
      </w:pPr>
      <w:r>
        <w:t>Areas for new and improved Business Processes</w:t>
      </w:r>
    </w:p>
    <w:p w14:paraId="715E3B8B" w14:textId="77777777" w:rsidR="00631E53" w:rsidRDefault="00631E53" w:rsidP="00631E53">
      <w:pPr>
        <w:pStyle w:val="infoblue"/>
      </w:pPr>
      <w:r>
        <w:t>At the highest level processes identify the flow across an organization, and at the lowest level, the detailed tasks of each processes participant. There are two dimensions to keep in mind while modeling business processes:</w:t>
      </w:r>
    </w:p>
    <w:p w14:paraId="471F45B9" w14:textId="77777777" w:rsidR="00EF035C" w:rsidRDefault="00631E53" w:rsidP="00631E53">
      <w:pPr>
        <w:pStyle w:val="infoblue"/>
      </w:pPr>
      <w:r>
        <w:t>1)</w:t>
      </w:r>
      <w:r>
        <w:tab/>
        <w:t>Breadth (scope – high level business processes - Level 0 &amp; 1)</w:t>
      </w:r>
    </w:p>
    <w:p w14:paraId="15C2985C" w14:textId="77777777" w:rsidR="00E17EA5" w:rsidRDefault="00E17EA5" w:rsidP="00E17EA5">
      <w:pPr>
        <w:pStyle w:val="infoblue"/>
        <w:numPr>
          <w:ilvl w:val="0"/>
          <w:numId w:val="24"/>
        </w:numPr>
      </w:pPr>
      <w:r>
        <w:t xml:space="preserve">Level 0 – Definition of </w:t>
      </w:r>
      <w:smartTag w:uri="urn:schemas-microsoft-com:office:smarttags" w:element="City">
        <w:smartTag w:uri="urn:schemas-microsoft-com:office:smarttags" w:element="place">
          <w:r>
            <w:t>Enterprise</w:t>
          </w:r>
        </w:smartTag>
      </w:smartTag>
      <w:r>
        <w:t xml:space="preserve"> Business Process Areas (i.e., lines of business)</w:t>
      </w:r>
    </w:p>
    <w:p w14:paraId="655BC634" w14:textId="77777777" w:rsidR="00E17EA5" w:rsidRPr="00E17EA5" w:rsidRDefault="00E17EA5" w:rsidP="00E17EA5">
      <w:pPr>
        <w:pStyle w:val="infoblue"/>
        <w:numPr>
          <w:ilvl w:val="0"/>
          <w:numId w:val="24"/>
        </w:numPr>
      </w:pPr>
      <w:r>
        <w:t>Level 1 – Definition of Business Processes</w:t>
      </w:r>
    </w:p>
    <w:p w14:paraId="0CCFAF5B" w14:textId="77777777" w:rsidR="00631E53" w:rsidRDefault="00631E53" w:rsidP="00631E53">
      <w:pPr>
        <w:pStyle w:val="infoblue"/>
      </w:pPr>
      <w:r>
        <w:t>2)</w:t>
      </w:r>
      <w:r>
        <w:tab/>
        <w:t>Depth (sub-processes – Level 2, Level</w:t>
      </w:r>
      <w:r w:rsidR="00547418">
        <w:t xml:space="preserve"> 3, and Levels 4-6, if needed)</w:t>
      </w:r>
    </w:p>
    <w:p w14:paraId="1686F035" w14:textId="77777777" w:rsidR="00E17EA5" w:rsidRDefault="00E17EA5" w:rsidP="00E17EA5">
      <w:pPr>
        <w:pStyle w:val="infoblue"/>
        <w:numPr>
          <w:ilvl w:val="0"/>
          <w:numId w:val="26"/>
        </w:numPr>
      </w:pPr>
      <w:r>
        <w:t>Level 2 – Definition of Sub-Processes</w:t>
      </w:r>
    </w:p>
    <w:p w14:paraId="51B9D2EE" w14:textId="77777777" w:rsidR="00E17EA5" w:rsidRDefault="00E17EA5" w:rsidP="00E17EA5">
      <w:pPr>
        <w:pStyle w:val="infoblue"/>
        <w:numPr>
          <w:ilvl w:val="0"/>
          <w:numId w:val="26"/>
        </w:numPr>
      </w:pPr>
      <w:r>
        <w:t>Level 3 – Definition of Activ</w:t>
      </w:r>
      <w:r w:rsidR="00136A1D">
        <w:t>it</w:t>
      </w:r>
      <w:r>
        <w:t>ies / Actions</w:t>
      </w:r>
    </w:p>
    <w:p w14:paraId="60DDDEB5" w14:textId="77777777" w:rsidR="00E17EA5" w:rsidRDefault="00E17EA5" w:rsidP="00E17EA5">
      <w:pPr>
        <w:pStyle w:val="infoblue"/>
        <w:numPr>
          <w:ilvl w:val="0"/>
          <w:numId w:val="26"/>
        </w:numPr>
      </w:pPr>
      <w:r>
        <w:t>Level 4 – Definition of Tasks / Work Steps</w:t>
      </w:r>
    </w:p>
    <w:p w14:paraId="3AB5B553" w14:textId="77777777" w:rsidR="00E17EA5" w:rsidRPr="00E17EA5" w:rsidRDefault="00E17EA5" w:rsidP="00E17EA5">
      <w:pPr>
        <w:pStyle w:val="infoblue"/>
        <w:numPr>
          <w:ilvl w:val="0"/>
          <w:numId w:val="26"/>
        </w:numPr>
      </w:pPr>
      <w:r>
        <w:t xml:space="preserve">Level 5-6 – </w:t>
      </w:r>
      <w:r w:rsidR="003C34CC">
        <w:t>Further</w:t>
      </w:r>
      <w:r>
        <w:t xml:space="preserve"> detailed </w:t>
      </w:r>
      <w:r w:rsidR="003C34CC">
        <w:t xml:space="preserve">process </w:t>
      </w:r>
      <w:r>
        <w:t>definition as required</w:t>
      </w:r>
    </w:p>
    <w:p w14:paraId="67F9F662" w14:textId="77777777" w:rsidR="00631E53" w:rsidRDefault="00631E53" w:rsidP="00631E53">
      <w:pPr>
        <w:pStyle w:val="infoblue"/>
      </w:pPr>
      <w:r>
        <w:t xml:space="preserve">For process definition at level 4 and further, detail is </w:t>
      </w:r>
      <w:r w:rsidR="00E17EA5">
        <w:t>expected to be documented</w:t>
      </w:r>
      <w:r>
        <w:t xml:space="preserve"> through detailed (system) use cases, which are captured in the Detailed Requirements Document.</w:t>
      </w:r>
    </w:p>
    <w:p w14:paraId="7B6E0782" w14:textId="77777777" w:rsidR="00631E53" w:rsidRDefault="00631E53" w:rsidP="00631E53">
      <w:pPr>
        <w:pStyle w:val="infoblue"/>
      </w:pPr>
      <w:r>
        <w:t xml:space="preserve">Process Flows are an effective means of communicating how work is performed in a time-based, cross-functional representation of the “business logic”.  It shows things such as responsibility for work, collaboration between performers, branches in the process flow, results of key </w:t>
      </w:r>
      <w:r>
        <w:lastRenderedPageBreak/>
        <w:t>decisions, synchronization points where wait states must be resolved for the process flow to continue, and related instances of work that are performed throughout the end to end process.</w:t>
      </w:r>
    </w:p>
    <w:p w14:paraId="4722F45F" w14:textId="77777777" w:rsidR="00631E53" w:rsidRDefault="00631E53" w:rsidP="00631E53">
      <w:pPr>
        <w:pStyle w:val="infoblue"/>
      </w:pPr>
    </w:p>
    <w:p w14:paraId="2305BAF4" w14:textId="77777777" w:rsidR="00631E53" w:rsidRDefault="00631E53" w:rsidP="00631E53">
      <w:pPr>
        <w:pStyle w:val="infoblue"/>
      </w:pPr>
      <w:r>
        <w:t xml:space="preserve">The purpose for defining the business processes and scenarios is to: </w:t>
      </w:r>
    </w:p>
    <w:p w14:paraId="2DE1DF55" w14:textId="77777777" w:rsidR="00547418" w:rsidRDefault="00631E53" w:rsidP="00631E53">
      <w:pPr>
        <w:pStyle w:val="infoblue"/>
        <w:numPr>
          <w:ilvl w:val="0"/>
          <w:numId w:val="15"/>
        </w:numPr>
      </w:pPr>
      <w:r>
        <w:t>Identify the business operations that will occur within the scope of the effort</w:t>
      </w:r>
    </w:p>
    <w:p w14:paraId="4D419EAA" w14:textId="77777777" w:rsidR="00547418" w:rsidRDefault="00631E53" w:rsidP="00631E53">
      <w:pPr>
        <w:pStyle w:val="infoblue"/>
        <w:numPr>
          <w:ilvl w:val="0"/>
          <w:numId w:val="15"/>
        </w:numPr>
      </w:pPr>
      <w:r>
        <w:t>Provide a basis for identifying problem areas within the existing processes</w:t>
      </w:r>
    </w:p>
    <w:p w14:paraId="6970B0FA" w14:textId="77777777" w:rsidR="00547418" w:rsidRDefault="00631E53" w:rsidP="00631E53">
      <w:pPr>
        <w:pStyle w:val="infoblue"/>
        <w:numPr>
          <w:ilvl w:val="0"/>
          <w:numId w:val="15"/>
        </w:numPr>
      </w:pPr>
      <w:r>
        <w:t>Define how business operations should occur to achieve desired capabilities and value capture outlined by the client</w:t>
      </w:r>
    </w:p>
    <w:p w14:paraId="23426321" w14:textId="77777777" w:rsidR="00547418" w:rsidRDefault="00631E53" w:rsidP="00631E53">
      <w:pPr>
        <w:pStyle w:val="infoblue"/>
        <w:numPr>
          <w:ilvl w:val="0"/>
          <w:numId w:val="15"/>
        </w:numPr>
      </w:pPr>
      <w:r>
        <w:t>Illustrate desired interaction and outcomes when performing future business processes</w:t>
      </w:r>
    </w:p>
    <w:p w14:paraId="44E1A994" w14:textId="77777777" w:rsidR="00547418" w:rsidRDefault="00631E53" w:rsidP="00631E53">
      <w:pPr>
        <w:pStyle w:val="infoblue"/>
        <w:numPr>
          <w:ilvl w:val="0"/>
          <w:numId w:val="15"/>
        </w:numPr>
      </w:pPr>
      <w:r>
        <w:t>Link roles to the business situations for understanding and acceptance of future business processes and business process enablers</w:t>
      </w:r>
    </w:p>
    <w:p w14:paraId="20335C46" w14:textId="77777777" w:rsidR="00547418" w:rsidRDefault="00631E53" w:rsidP="00631E53">
      <w:pPr>
        <w:pStyle w:val="infoblue"/>
        <w:numPr>
          <w:ilvl w:val="0"/>
          <w:numId w:val="15"/>
        </w:numPr>
      </w:pPr>
      <w:r>
        <w:t>Communicate and obtain buy-in to the future process design (whether it is business processes, IT processes, or management system processes, etc.)</w:t>
      </w:r>
    </w:p>
    <w:p w14:paraId="6D67A42C" w14:textId="77777777" w:rsidR="00547418" w:rsidRDefault="00631E53" w:rsidP="00631E53">
      <w:pPr>
        <w:pStyle w:val="infoblue"/>
        <w:numPr>
          <w:ilvl w:val="0"/>
          <w:numId w:val="15"/>
        </w:numPr>
      </w:pPr>
      <w:r>
        <w:t>Support documentation of requirements related to the future organization and business processes</w:t>
      </w:r>
    </w:p>
    <w:p w14:paraId="3C121569" w14:textId="77777777" w:rsidR="00547418" w:rsidRDefault="00631E53" w:rsidP="00631E53">
      <w:pPr>
        <w:pStyle w:val="infoblue"/>
        <w:numPr>
          <w:ilvl w:val="0"/>
          <w:numId w:val="15"/>
        </w:numPr>
      </w:pPr>
      <w:r>
        <w:t>Provide a common communication vehicle for the users, management, consultants, and technology implementation teams of the project</w:t>
      </w:r>
    </w:p>
    <w:p w14:paraId="1CCC2680" w14:textId="77777777" w:rsidR="00547418" w:rsidRDefault="00631E53" w:rsidP="00631E53">
      <w:pPr>
        <w:pStyle w:val="infoblue"/>
        <w:numPr>
          <w:ilvl w:val="0"/>
          <w:numId w:val="15"/>
        </w:numPr>
      </w:pPr>
      <w:r>
        <w:t>Enable issues to be resolved early and risks to be mitigated</w:t>
      </w:r>
    </w:p>
    <w:p w14:paraId="5EEDCFAB" w14:textId="77777777" w:rsidR="00062009" w:rsidRDefault="00631E53" w:rsidP="00631E53">
      <w:pPr>
        <w:pStyle w:val="infoblue"/>
        <w:numPr>
          <w:ilvl w:val="0"/>
          <w:numId w:val="15"/>
        </w:numPr>
      </w:pPr>
      <w:r>
        <w:t>Provide awareness of assumptions that have been made</w:t>
      </w:r>
    </w:p>
    <w:p w14:paraId="6444C4C9" w14:textId="77777777" w:rsidR="00631E53" w:rsidRDefault="00631E53" w:rsidP="00631E53">
      <w:pPr>
        <w:pStyle w:val="infoblue"/>
        <w:numPr>
          <w:ilvl w:val="0"/>
          <w:numId w:val="15"/>
        </w:numPr>
      </w:pPr>
      <w:r>
        <w:t>Provide the blueprint that can be a base for testing, training and procedures development</w:t>
      </w:r>
    </w:p>
    <w:p w14:paraId="3D3E41EA" w14:textId="77777777" w:rsidR="00062009" w:rsidRDefault="00062009" w:rsidP="00631E53">
      <w:pPr>
        <w:pStyle w:val="infoblue"/>
      </w:pPr>
    </w:p>
    <w:p w14:paraId="18738142" w14:textId="77777777" w:rsidR="00631E53" w:rsidRDefault="00631E53" w:rsidP="00631E53">
      <w:pPr>
        <w:pStyle w:val="infoblue"/>
      </w:pPr>
      <w:r>
        <w:t xml:space="preserve">Impacts of not documenting this information may include: </w:t>
      </w:r>
    </w:p>
    <w:p w14:paraId="22326CE3" w14:textId="77777777" w:rsidR="00062009" w:rsidRDefault="00631E53" w:rsidP="00631E53">
      <w:pPr>
        <w:pStyle w:val="infoblue"/>
        <w:numPr>
          <w:ilvl w:val="0"/>
          <w:numId w:val="16"/>
        </w:numPr>
      </w:pPr>
      <w:r>
        <w:t>Communication within the project may be compromised</w:t>
      </w:r>
    </w:p>
    <w:p w14:paraId="038804E1" w14:textId="77777777" w:rsidR="00062009" w:rsidRDefault="00631E53" w:rsidP="00631E53">
      <w:pPr>
        <w:pStyle w:val="infoblue"/>
        <w:numPr>
          <w:ilvl w:val="0"/>
          <w:numId w:val="16"/>
        </w:numPr>
      </w:pPr>
      <w:r>
        <w:t>Without an end to end actual flow and graphical representation, requirements can be missed</w:t>
      </w:r>
    </w:p>
    <w:p w14:paraId="142FD8FF" w14:textId="77777777" w:rsidR="00062009" w:rsidRDefault="00631E53" w:rsidP="00631E53">
      <w:pPr>
        <w:pStyle w:val="infoblue"/>
        <w:numPr>
          <w:ilvl w:val="0"/>
          <w:numId w:val="16"/>
        </w:numPr>
      </w:pPr>
      <w:r>
        <w:t>Organizational impacts, key to implementing new process change, can be minimized</w:t>
      </w:r>
    </w:p>
    <w:p w14:paraId="0AA47D64" w14:textId="77777777" w:rsidR="00062009" w:rsidRDefault="00631E53" w:rsidP="00631E53">
      <w:pPr>
        <w:pStyle w:val="infoblue"/>
        <w:numPr>
          <w:ilvl w:val="0"/>
          <w:numId w:val="16"/>
        </w:numPr>
      </w:pPr>
      <w:r>
        <w:t>Designing a solution can be flawed without the complete required capabilities and performance targets understood</w:t>
      </w:r>
    </w:p>
    <w:p w14:paraId="636B1521" w14:textId="77777777" w:rsidR="00631E53" w:rsidRPr="00631E53" w:rsidRDefault="00631E53" w:rsidP="00631E53">
      <w:pPr>
        <w:pStyle w:val="infoblue"/>
        <w:numPr>
          <w:ilvl w:val="0"/>
          <w:numId w:val="16"/>
        </w:numPr>
      </w:pPr>
      <w:r>
        <w:t xml:space="preserve">Synchronizing the design of the solution and the design of the business processes needs a complete and agreed to graphical </w:t>
      </w:r>
      <w:r w:rsidR="00EF035C">
        <w:t>representation]</w:t>
      </w:r>
    </w:p>
    <w:p w14:paraId="1E168ED9" w14:textId="77777777" w:rsidR="00CF7436" w:rsidRDefault="00CF7436" w:rsidP="00CF7436">
      <w:pPr>
        <w:pStyle w:val="Heading1"/>
      </w:pPr>
      <w:bookmarkStart w:id="573" w:name="_Toc87877449"/>
      <w:r>
        <w:lastRenderedPageBreak/>
        <w:t>Use Case</w:t>
      </w:r>
      <w:r w:rsidR="007F6D83">
        <w:t xml:space="preserve"> Model</w:t>
      </w:r>
      <w:bookmarkEnd w:id="573"/>
    </w:p>
    <w:p w14:paraId="6272D7F9" w14:textId="11D11447" w:rsidR="003E5149" w:rsidDel="000828BC" w:rsidRDefault="00631E53" w:rsidP="00631E53">
      <w:pPr>
        <w:pStyle w:val="infoblue"/>
        <w:rPr>
          <w:del w:id="574" w:author="Ian Oliver" w:date="2021-11-15T13:42:00Z"/>
        </w:rPr>
      </w:pPr>
      <w:del w:id="575" w:author="Ian Oliver" w:date="2021-11-15T13:42:00Z">
        <w:r w:rsidDel="000828BC">
          <w:delText xml:space="preserve">[This section is required. Refer to the Exemplar High Level Requirements Document for an example of how to complete this section. </w:delText>
        </w:r>
        <w:bookmarkStart w:id="576" w:name="_Toc87877450"/>
        <w:bookmarkEnd w:id="576"/>
      </w:del>
    </w:p>
    <w:p w14:paraId="6AD44DB0" w14:textId="6722C7AD" w:rsidR="00631E53" w:rsidDel="000828BC" w:rsidRDefault="00272663" w:rsidP="00631E53">
      <w:pPr>
        <w:pStyle w:val="infoblue"/>
        <w:rPr>
          <w:del w:id="577" w:author="Ian Oliver" w:date="2021-11-15T13:42:00Z"/>
        </w:rPr>
      </w:pPr>
      <w:del w:id="578" w:author="Ian Oliver" w:date="2021-11-15T13:42:00Z">
        <w:r w:rsidDel="000828BC">
          <w:delText>Defining</w:delText>
        </w:r>
        <w:r w:rsidR="003E5149" w:rsidDel="000828BC">
          <w:delText xml:space="preserve"> process definition at level 4 and furthe</w:delText>
        </w:r>
        <w:r w:rsidDel="000828BC">
          <w:delText>r</w:delText>
        </w:r>
        <w:r w:rsidR="003E5149" w:rsidDel="000828BC">
          <w:delText xml:space="preserve"> is often done </w:delText>
        </w:r>
        <w:r w:rsidDel="000828BC">
          <w:delText>using</w:delText>
        </w:r>
        <w:r w:rsidR="003E5149" w:rsidDel="000828BC">
          <w:delText xml:space="preserve"> detailed (system) use cases, which are captured in the Detailed Requirements Document. Use Cases are identified by analyzing the business process scenarios and business requirements, so as to define the behavior of the entire system from the actors’ perspectives. </w:delText>
        </w:r>
        <w:r w:rsidR="007F6D83" w:rsidDel="000828BC">
          <w:delText xml:space="preserve">The </w:delText>
        </w:r>
        <w:r w:rsidR="00631E53" w:rsidDel="000828BC">
          <w:delText>Use Case</w:delText>
        </w:r>
        <w:r w:rsidR="007F6D83" w:rsidDel="000828BC">
          <w:delText xml:space="preserve"> Model</w:delText>
        </w:r>
        <w:r w:rsidR="00631E53" w:rsidDel="000828BC">
          <w:delText xml:space="preserve"> in the High Level Requirements Document should include a list of actors, and use case diagram, an outline for each use case defined in the use case diagram. Each use case outline should consist primarily of a description of the use case, actors and high-level basic flow steps. Each use case will be further detailed with additional information, such as alternate flows and exception flows, in the Detailed Requirements Document.</w:delText>
        </w:r>
        <w:bookmarkStart w:id="579" w:name="_Toc87877451"/>
        <w:bookmarkEnd w:id="579"/>
      </w:del>
    </w:p>
    <w:p w14:paraId="6DB537CB" w14:textId="7D6D3F0A" w:rsidR="00631E53" w:rsidDel="000828BC" w:rsidRDefault="00631E53" w:rsidP="00631E53">
      <w:pPr>
        <w:pStyle w:val="infoblue"/>
        <w:rPr>
          <w:del w:id="580" w:author="Ian Oliver" w:date="2021-11-15T13:42:00Z"/>
        </w:rPr>
      </w:pPr>
      <w:del w:id="581" w:author="Ian Oliver" w:date="2021-11-15T13:42:00Z">
        <w:r w:rsidDel="000828BC">
          <w:delText>Use cases describe the interaction between a primary actor (the initiator of the use case) and the system itself, represented as a sequence of simple steps. Actors are something or someone which exists outside the system, and that take part in a sequence of activities in a dialogue with the system to achieve some goal. Actors are typically end users or other systems. Each use case is a complete series of events, described from the point of view of the actor. Each use case describes how the actor will interact with the system to achieve a specific goal.</w:delText>
        </w:r>
        <w:bookmarkStart w:id="582" w:name="_Toc87877452"/>
        <w:bookmarkEnd w:id="582"/>
      </w:del>
    </w:p>
    <w:p w14:paraId="5C2A6573" w14:textId="675AEF1F" w:rsidR="00631E53" w:rsidDel="000828BC" w:rsidRDefault="00631E53" w:rsidP="00631E53">
      <w:pPr>
        <w:pStyle w:val="infoblue"/>
        <w:rPr>
          <w:del w:id="583" w:author="Ian Oliver" w:date="2021-11-15T13:42:00Z"/>
        </w:rPr>
      </w:pPr>
      <w:del w:id="584" w:author="Ian Oliver" w:date="2021-11-15T13:42:00Z">
        <w:r w:rsidDel="000828BC">
          <w:delText xml:space="preserve">The main purpose of use case modeling is to establish the boundary of the proposed software system and fully state its functional capabilities to be delivered to the users. Other purposes are listed below: </w:delText>
        </w:r>
        <w:bookmarkStart w:id="585" w:name="_Toc87877453"/>
        <w:bookmarkEnd w:id="585"/>
      </w:del>
    </w:p>
    <w:p w14:paraId="6182CC9C" w14:textId="23973BB0" w:rsidR="00062009" w:rsidDel="000828BC" w:rsidRDefault="00631E53" w:rsidP="00631E53">
      <w:pPr>
        <w:pStyle w:val="infoblue"/>
        <w:numPr>
          <w:ilvl w:val="0"/>
          <w:numId w:val="17"/>
        </w:numPr>
        <w:rPr>
          <w:del w:id="586" w:author="Ian Oliver" w:date="2021-11-15T13:42:00Z"/>
        </w:rPr>
      </w:pPr>
      <w:del w:id="587" w:author="Ian Oliver" w:date="2021-11-15T13:42:00Z">
        <w:r w:rsidDel="000828BC">
          <w:delText xml:space="preserve">Provides a basis for defining requirements for complex interactions </w:delText>
        </w:r>
        <w:bookmarkStart w:id="588" w:name="_Toc87877454"/>
        <w:bookmarkEnd w:id="588"/>
      </w:del>
    </w:p>
    <w:p w14:paraId="71F062B9" w14:textId="496FC8E3" w:rsidR="00062009" w:rsidDel="000828BC" w:rsidRDefault="00631E53" w:rsidP="00631E53">
      <w:pPr>
        <w:pStyle w:val="infoblue"/>
        <w:numPr>
          <w:ilvl w:val="0"/>
          <w:numId w:val="17"/>
        </w:numPr>
        <w:rPr>
          <w:del w:id="589" w:author="Ian Oliver" w:date="2021-11-15T13:42:00Z"/>
        </w:rPr>
      </w:pPr>
      <w:del w:id="590" w:author="Ian Oliver" w:date="2021-11-15T13:42:00Z">
        <w:r w:rsidDel="000828BC">
          <w:delText>Is the primary driver for estimating the</w:delText>
        </w:r>
        <w:r w:rsidR="00062009" w:rsidDel="000828BC">
          <w:delText xml:space="preserve"> application development effort</w:delText>
        </w:r>
        <w:bookmarkStart w:id="591" w:name="_Toc87877455"/>
        <w:bookmarkEnd w:id="591"/>
      </w:del>
    </w:p>
    <w:p w14:paraId="2E083C2F" w14:textId="579BEEB7" w:rsidR="00062009" w:rsidDel="000828BC" w:rsidRDefault="00631E53" w:rsidP="00631E53">
      <w:pPr>
        <w:pStyle w:val="infoblue"/>
        <w:numPr>
          <w:ilvl w:val="0"/>
          <w:numId w:val="17"/>
        </w:numPr>
        <w:rPr>
          <w:del w:id="592" w:author="Ian Oliver" w:date="2021-11-15T13:42:00Z"/>
        </w:rPr>
      </w:pPr>
      <w:del w:id="593" w:author="Ian Oliver" w:date="2021-11-15T13:42:00Z">
        <w:r w:rsidDel="000828BC">
          <w:delText>Provides a basis for planning the development of the releases during requirements gathering</w:delText>
        </w:r>
        <w:bookmarkStart w:id="594" w:name="_Toc87877456"/>
        <w:bookmarkEnd w:id="594"/>
      </w:del>
    </w:p>
    <w:p w14:paraId="0CF99CFC" w14:textId="6CC3ED26" w:rsidR="00062009" w:rsidDel="000828BC" w:rsidRDefault="00631E53" w:rsidP="00631E53">
      <w:pPr>
        <w:pStyle w:val="infoblue"/>
        <w:numPr>
          <w:ilvl w:val="0"/>
          <w:numId w:val="17"/>
        </w:numPr>
        <w:rPr>
          <w:del w:id="595" w:author="Ian Oliver" w:date="2021-11-15T13:42:00Z"/>
        </w:rPr>
      </w:pPr>
      <w:del w:id="596" w:author="Ian Oliver" w:date="2021-11-15T13:42:00Z">
        <w:r w:rsidDel="000828BC">
          <w:delText xml:space="preserve">Allows scheduling of common functionality early in development </w:delText>
        </w:r>
        <w:bookmarkStart w:id="597" w:name="_Toc87877457"/>
        <w:bookmarkEnd w:id="597"/>
      </w:del>
    </w:p>
    <w:p w14:paraId="5F083514" w14:textId="6241E747" w:rsidR="00062009" w:rsidDel="000828BC" w:rsidRDefault="00631E53" w:rsidP="00631E53">
      <w:pPr>
        <w:pStyle w:val="infoblue"/>
        <w:numPr>
          <w:ilvl w:val="0"/>
          <w:numId w:val="17"/>
        </w:numPr>
        <w:rPr>
          <w:del w:id="598" w:author="Ian Oliver" w:date="2021-11-15T13:42:00Z"/>
        </w:rPr>
      </w:pPr>
      <w:del w:id="599" w:author="Ian Oliver" w:date="2021-11-15T13:42:00Z">
        <w:r w:rsidDel="000828BC">
          <w:delText>Allows development of smaller increments while maintaining broad coverage</w:delText>
        </w:r>
        <w:bookmarkStart w:id="600" w:name="_Toc87877458"/>
        <w:bookmarkEnd w:id="600"/>
      </w:del>
    </w:p>
    <w:p w14:paraId="58E92FAF" w14:textId="54C10CE2" w:rsidR="00062009" w:rsidDel="000828BC" w:rsidRDefault="00631E53" w:rsidP="00631E53">
      <w:pPr>
        <w:pStyle w:val="infoblue"/>
        <w:numPr>
          <w:ilvl w:val="0"/>
          <w:numId w:val="17"/>
        </w:numPr>
        <w:rPr>
          <w:del w:id="601" w:author="Ian Oliver" w:date="2021-11-15T13:42:00Z"/>
        </w:rPr>
      </w:pPr>
      <w:del w:id="602" w:author="Ian Oliver" w:date="2021-11-15T13:42:00Z">
        <w:r w:rsidDel="000828BC">
          <w:delText>Allows scheduling of complex functionality later in development without changing the code that already exists or having to test</w:delText>
        </w:r>
        <w:r w:rsidR="00062009" w:rsidDel="000828BC">
          <w:delText xml:space="preserve"> for damage to earlier releases</w:delText>
        </w:r>
        <w:bookmarkStart w:id="603" w:name="_Toc87877459"/>
        <w:bookmarkEnd w:id="603"/>
      </w:del>
    </w:p>
    <w:p w14:paraId="04D72A3D" w14:textId="0CDBED32" w:rsidR="00062009" w:rsidDel="000828BC" w:rsidRDefault="00631E53" w:rsidP="00631E53">
      <w:pPr>
        <w:pStyle w:val="infoblue"/>
        <w:numPr>
          <w:ilvl w:val="0"/>
          <w:numId w:val="17"/>
        </w:numPr>
        <w:rPr>
          <w:del w:id="604" w:author="Ian Oliver" w:date="2021-11-15T13:42:00Z"/>
        </w:rPr>
      </w:pPr>
      <w:del w:id="605" w:author="Ian Oliver" w:date="2021-11-15T13:42:00Z">
        <w:r w:rsidDel="000828BC">
          <w:delText>Provides a basis for identifying objects, object functionality, interaction a</w:delText>
        </w:r>
        <w:r w:rsidR="00062009" w:rsidDel="000828BC">
          <w:delText>nd interfaces</w:delText>
        </w:r>
        <w:bookmarkStart w:id="606" w:name="_Toc87877460"/>
        <w:bookmarkEnd w:id="606"/>
      </w:del>
    </w:p>
    <w:p w14:paraId="4D7C1B95" w14:textId="38817D1B" w:rsidR="00062009" w:rsidDel="000828BC" w:rsidRDefault="00631E53" w:rsidP="00631E53">
      <w:pPr>
        <w:pStyle w:val="infoblue"/>
        <w:numPr>
          <w:ilvl w:val="0"/>
          <w:numId w:val="17"/>
        </w:numPr>
        <w:rPr>
          <w:del w:id="607" w:author="Ian Oliver" w:date="2021-11-15T13:42:00Z"/>
        </w:rPr>
      </w:pPr>
      <w:del w:id="608" w:author="Ian Oliver" w:date="2021-11-15T13:42:00Z">
        <w:r w:rsidDel="000828BC">
          <w:delText>Provides the primary basis for defining the user interface requirements</w:delText>
        </w:r>
        <w:bookmarkStart w:id="609" w:name="_Toc87877461"/>
        <w:bookmarkEnd w:id="609"/>
      </w:del>
    </w:p>
    <w:p w14:paraId="2D3B1087" w14:textId="2D0FBE68" w:rsidR="00062009" w:rsidDel="000828BC" w:rsidRDefault="00631E53" w:rsidP="00631E53">
      <w:pPr>
        <w:pStyle w:val="infoblue"/>
        <w:numPr>
          <w:ilvl w:val="0"/>
          <w:numId w:val="17"/>
        </w:numPr>
        <w:rPr>
          <w:del w:id="610" w:author="Ian Oliver" w:date="2021-11-15T13:42:00Z"/>
        </w:rPr>
      </w:pPr>
      <w:del w:id="611" w:author="Ian Oliver" w:date="2021-11-15T13:42:00Z">
        <w:r w:rsidDel="000828BC">
          <w:delText>Provides a basis for defining test cases and serves as the basis for acceptance testing</w:delText>
        </w:r>
        <w:bookmarkStart w:id="612" w:name="_Toc87877462"/>
        <w:bookmarkEnd w:id="612"/>
      </w:del>
    </w:p>
    <w:p w14:paraId="4DF5C603" w14:textId="65708F86" w:rsidR="00631E53" w:rsidRPr="00631E53" w:rsidDel="000828BC" w:rsidRDefault="00631E53" w:rsidP="00631E53">
      <w:pPr>
        <w:pStyle w:val="infoblue"/>
        <w:numPr>
          <w:ilvl w:val="0"/>
          <w:numId w:val="17"/>
        </w:numPr>
        <w:rPr>
          <w:del w:id="613" w:author="Ian Oliver" w:date="2021-11-15T13:42:00Z"/>
        </w:rPr>
      </w:pPr>
      <w:del w:id="614" w:author="Ian Oliver" w:date="2021-11-15T13:42:00Z">
        <w:r w:rsidDel="000828BC">
          <w:delText>Provides a basis for producing user support materials, such as user documentation]</w:delText>
        </w:r>
        <w:bookmarkStart w:id="615" w:name="_Toc87877463"/>
        <w:bookmarkEnd w:id="615"/>
      </w:del>
    </w:p>
    <w:p w14:paraId="68BA390E" w14:textId="77777777" w:rsidR="00CF7436" w:rsidDel="003430BC" w:rsidRDefault="00CF7436" w:rsidP="00CF7436">
      <w:pPr>
        <w:pStyle w:val="Heading2"/>
        <w:rPr>
          <w:del w:id="616" w:author="Ian Oliver" w:date="2021-11-15T13:22:00Z"/>
        </w:rPr>
      </w:pPr>
      <w:bookmarkStart w:id="617" w:name="_Toc87877464"/>
      <w:r>
        <w:t>Actors</w:t>
      </w:r>
      <w:bookmarkEnd w:id="617"/>
    </w:p>
    <w:p w14:paraId="6E45170C" w14:textId="0880A53D" w:rsidR="003430BC" w:rsidRDefault="00631E53" w:rsidP="003430BC">
      <w:pPr>
        <w:pStyle w:val="Heading2"/>
        <w:rPr>
          <w:ins w:id="618" w:author="Ian Oliver" w:date="2021-11-15T13:22:00Z"/>
        </w:rPr>
        <w:pPrChange w:id="619" w:author="Ian Oliver" w:date="2021-11-15T13:22:00Z">
          <w:pPr>
            <w:pStyle w:val="infoblue"/>
          </w:pPr>
        </w:pPrChange>
      </w:pPr>
      <w:del w:id="620" w:author="Ian Oliver" w:date="2021-11-15T13:22:00Z">
        <w:r w:rsidRPr="00631E53" w:rsidDel="003430BC">
          <w:delText>[This section of the document identifies the business actors, including human actors and systems, which will interact with the future system.]</w:delText>
        </w:r>
      </w:del>
      <w:bookmarkStart w:id="621" w:name="_Toc87877465"/>
      <w:bookmarkEnd w:id="621"/>
    </w:p>
    <w:p w14:paraId="4A4FB946" w14:textId="7806D0F3" w:rsidR="003430BC" w:rsidRPr="003430BC" w:rsidRDefault="003430BC" w:rsidP="003430BC">
      <w:pPr>
        <w:pPrChange w:id="622" w:author="Ian Oliver" w:date="2021-11-15T13:22:00Z">
          <w:pPr>
            <w:pStyle w:val="infoblue"/>
          </w:pPr>
        </w:pPrChange>
      </w:pPr>
      <w:ins w:id="623" w:author="Ian Oliver" w:date="2021-11-15T13:22:00Z">
        <w:r>
          <w:t>The actors for this system include the United States Army Corp of Engineers, front end Work Request Application, and Back End SQL Server acting as the databa</w:t>
        </w:r>
      </w:ins>
      <w:ins w:id="624" w:author="Ian Oliver" w:date="2021-11-15T13:23:00Z">
        <w:r>
          <w:t>se for Work Request Forms.</w:t>
        </w:r>
      </w:ins>
    </w:p>
    <w:p w14:paraId="66403079" w14:textId="368AAC24" w:rsidR="00CF7436" w:rsidRDefault="00CF7436" w:rsidP="00CF7436">
      <w:pPr>
        <w:pStyle w:val="Heading2"/>
        <w:rPr>
          <w:ins w:id="625" w:author="Ian Oliver" w:date="2021-11-15T13:57:00Z"/>
        </w:rPr>
      </w:pPr>
      <w:bookmarkStart w:id="626" w:name="_Toc87877466"/>
      <w:r>
        <w:t>Use Case Diagram</w:t>
      </w:r>
      <w:bookmarkEnd w:id="626"/>
    </w:p>
    <w:p w14:paraId="00FAC51D" w14:textId="4F2FE8BF" w:rsidR="00D16C86" w:rsidRPr="00D16C86" w:rsidRDefault="00D16C86" w:rsidP="00D16C86">
      <w:pPr>
        <w:pPrChange w:id="627" w:author="Ian Oliver" w:date="2021-11-15T13:57:00Z">
          <w:pPr>
            <w:pStyle w:val="Heading2"/>
          </w:pPr>
        </w:pPrChange>
      </w:pPr>
      <w:ins w:id="628" w:author="Ian Oliver" w:date="2021-11-15T13:57:00Z">
        <w:r>
          <w:rPr>
            <w:noProof/>
          </w:rPr>
          <w:drawing>
            <wp:inline distT="0" distB="0" distL="0" distR="0" wp14:anchorId="7C00D035" wp14:editId="357ED48A">
              <wp:extent cx="5943600" cy="3708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8400"/>
                      </a:xfrm>
                      <a:prstGeom prst="rect">
                        <a:avLst/>
                      </a:prstGeom>
                    </pic:spPr>
                  </pic:pic>
                </a:graphicData>
              </a:graphic>
            </wp:inline>
          </w:drawing>
        </w:r>
      </w:ins>
    </w:p>
    <w:p w14:paraId="689D6E9A" w14:textId="58C2002C" w:rsidR="00EC5DF8" w:rsidRPr="00EC5DF8" w:rsidRDefault="00631E53" w:rsidP="00EC5DF8">
      <w:pPr>
        <w:pPrChange w:id="629" w:author="Ian Oliver" w:date="2021-11-15T13:28:00Z">
          <w:pPr>
            <w:pStyle w:val="infoblue"/>
          </w:pPr>
        </w:pPrChange>
      </w:pPr>
      <w:del w:id="630" w:author="Ian Oliver" w:date="2021-11-15T13:28:00Z">
        <w:r w:rsidRPr="00631E53" w:rsidDel="00EC5DF8">
          <w:delText xml:space="preserve">[This section should provide a UML use case diagram to depict the actors and the use cases that provide the functionality required for the effort, as well as a brief description of each use case. </w:delText>
        </w:r>
        <w:r w:rsidDel="00EC5DF8">
          <w:fldChar w:fldCharType="begin"/>
        </w:r>
        <w:r w:rsidDel="00EC5DF8">
          <w:delInstrText xml:space="preserve"> REF _Ref231063369 \h </w:delInstrText>
        </w:r>
        <w:r w:rsidDel="00EC5DF8">
          <w:fldChar w:fldCharType="separate"/>
        </w:r>
        <w:r w:rsidR="0039557D" w:rsidDel="00EC5DF8">
          <w:delText xml:space="preserve">Table </w:delText>
        </w:r>
        <w:r w:rsidR="0039557D" w:rsidDel="00EC5DF8">
          <w:rPr>
            <w:noProof/>
          </w:rPr>
          <w:delText>4</w:delText>
        </w:r>
        <w:r w:rsidR="0039557D" w:rsidDel="00EC5DF8">
          <w:noBreakHyphen/>
        </w:r>
        <w:r w:rsidR="0039557D" w:rsidDel="00EC5DF8">
          <w:rPr>
            <w:noProof/>
          </w:rPr>
          <w:delText>1</w:delText>
        </w:r>
        <w:r w:rsidDel="00EC5DF8">
          <w:fldChar w:fldCharType="end"/>
        </w:r>
        <w:r w:rsidRPr="00631E53" w:rsidDel="00EC5DF8">
          <w:delText xml:space="preserve"> may be used to capture the use case descriptions.]</w:delText>
        </w:r>
      </w:del>
      <w:ins w:id="631" w:author="Ian Oliver" w:date="2021-11-15T13:28:00Z">
        <w:r w:rsidR="00EC5DF8">
          <w:rPr>
            <w:noProof/>
          </w:rPr>
          <w:drawing>
            <wp:inline distT="0" distB="0" distL="0" distR="0" wp14:anchorId="6A623543" wp14:editId="07B23331">
              <wp:extent cx="5943600" cy="183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7055"/>
                      </a:xfrm>
                      <a:prstGeom prst="rect">
                        <a:avLst/>
                      </a:prstGeom>
                    </pic:spPr>
                  </pic:pic>
                </a:graphicData>
              </a:graphic>
            </wp:inline>
          </w:drawing>
        </w:r>
      </w:ins>
    </w:p>
    <w:p w14:paraId="0D1F24C8" w14:textId="77777777" w:rsidR="00B012A3" w:rsidRDefault="00B012A3" w:rsidP="00B012A3">
      <w:pPr>
        <w:pStyle w:val="Caption"/>
        <w:keepNext/>
      </w:pPr>
      <w:bookmarkStart w:id="632" w:name="_Ref231063369"/>
      <w:bookmarkStart w:id="633" w:name="_Toc240968563"/>
      <w:r>
        <w:lastRenderedPageBreak/>
        <w:t xml:space="preserve">Table </w:t>
      </w:r>
      <w:r w:rsidR="00CA7BB2">
        <w:fldChar w:fldCharType="begin"/>
      </w:r>
      <w:r w:rsidR="00CA7BB2">
        <w:instrText xml:space="preserve"> STYLEREF 1 \s </w:instrText>
      </w:r>
      <w:r w:rsidR="00CA7BB2">
        <w:fldChar w:fldCharType="separate"/>
      </w:r>
      <w:r w:rsidR="00E748C2">
        <w:rPr>
          <w:noProof/>
        </w:rPr>
        <w:t>4</w:t>
      </w:r>
      <w:r w:rsidR="00CA7BB2">
        <w:rPr>
          <w:noProof/>
        </w:rPr>
        <w:fldChar w:fldCharType="end"/>
      </w:r>
      <w:r w:rsidR="00E748C2">
        <w:noBreakHyphen/>
      </w:r>
      <w:r w:rsidR="00CA7BB2">
        <w:fldChar w:fldCharType="begin"/>
      </w:r>
      <w:r w:rsidR="00CA7BB2">
        <w:instrText xml:space="preserve"> SEQ Table \* ARABIC \s 1 </w:instrText>
      </w:r>
      <w:r w:rsidR="00CA7BB2">
        <w:fldChar w:fldCharType="separate"/>
      </w:r>
      <w:r w:rsidR="00E748C2">
        <w:rPr>
          <w:noProof/>
        </w:rPr>
        <w:t>1</w:t>
      </w:r>
      <w:r w:rsidR="00CA7BB2">
        <w:rPr>
          <w:noProof/>
        </w:rPr>
        <w:fldChar w:fldCharType="end"/>
      </w:r>
      <w:bookmarkEnd w:id="632"/>
      <w:r>
        <w:t>: Use Case Inventory</w:t>
      </w:r>
      <w:bookmarkEnd w:id="633"/>
    </w:p>
    <w:tbl>
      <w:tblPr>
        <w:tblStyle w:val="TableGrid"/>
        <w:tblW w:w="5000" w:type="pct"/>
        <w:tblLook w:val="01E0" w:firstRow="1" w:lastRow="1" w:firstColumn="1" w:lastColumn="1" w:noHBand="0" w:noVBand="0"/>
        <w:tblPrChange w:id="634" w:author="Ian Oliver" w:date="2021-11-15T13:29:00Z">
          <w:tblPr>
            <w:tblStyle w:val="TableGrid"/>
            <w:tblW w:w="5000" w:type="pct"/>
            <w:tblLook w:val="01E0" w:firstRow="1" w:lastRow="1" w:firstColumn="1" w:lastColumn="1" w:noHBand="0" w:noVBand="0"/>
          </w:tblPr>
        </w:tblPrChange>
      </w:tblPr>
      <w:tblGrid>
        <w:gridCol w:w="1257"/>
        <w:gridCol w:w="2607"/>
        <w:gridCol w:w="1417"/>
        <w:gridCol w:w="4069"/>
        <w:tblGridChange w:id="635">
          <w:tblGrid>
            <w:gridCol w:w="1257"/>
            <w:gridCol w:w="3002"/>
            <w:gridCol w:w="843"/>
            <w:gridCol w:w="4248"/>
          </w:tblGrid>
        </w:tblGridChange>
      </w:tblGrid>
      <w:tr w:rsidR="00EC5DF8" w14:paraId="1C5052E0" w14:textId="77777777" w:rsidTr="00EC5DF8">
        <w:trPr>
          <w:cnfStyle w:val="100000000000" w:firstRow="1" w:lastRow="0" w:firstColumn="0" w:lastColumn="0" w:oddVBand="0" w:evenVBand="0" w:oddHBand="0" w:evenHBand="0" w:firstRowFirstColumn="0" w:firstRowLastColumn="0" w:lastRowFirstColumn="0" w:lastRowLastColumn="0"/>
        </w:trPr>
        <w:tc>
          <w:tcPr>
            <w:tcW w:w="382" w:type="pct"/>
            <w:tcPrChange w:id="636" w:author="Ian Oliver" w:date="2021-11-15T13:29:00Z">
              <w:tcPr>
                <w:tcW w:w="430" w:type="pct"/>
              </w:tcPr>
            </w:tcPrChange>
          </w:tcPr>
          <w:p w14:paraId="7ED2C2AD" w14:textId="6CA0F7D0" w:rsidR="00CF7436" w:rsidRDefault="006672E8" w:rsidP="00CF7436">
            <w:pPr>
              <w:cnfStyle w:val="100000000000" w:firstRow="1" w:lastRow="0" w:firstColumn="0" w:lastColumn="0" w:oddVBand="0" w:evenVBand="0" w:oddHBand="0" w:evenHBand="0" w:firstRowFirstColumn="0" w:firstRowLastColumn="0" w:lastRowFirstColumn="0" w:lastRowLastColumn="0"/>
            </w:pPr>
            <w:del w:id="637" w:author="Ian Oliver" w:date="2021-11-15T13:29:00Z">
              <w:r w:rsidDel="00EC5DF8">
                <w:delText>Use Case Number</w:delText>
              </w:r>
            </w:del>
            <w:ins w:id="638" w:author="Ian Oliver" w:date="2021-11-15T13:29:00Z">
              <w:r w:rsidR="00EC5DF8">
                <w:t>#</w:t>
              </w:r>
            </w:ins>
          </w:p>
        </w:tc>
        <w:tc>
          <w:tcPr>
            <w:tcW w:w="1491" w:type="pct"/>
            <w:tcPrChange w:id="639" w:author="Ian Oliver" w:date="2021-11-15T13:29:00Z">
              <w:tcPr>
                <w:tcW w:w="1686" w:type="pct"/>
              </w:tcPr>
            </w:tcPrChange>
          </w:tcPr>
          <w:p w14:paraId="768365A0" w14:textId="77777777" w:rsidR="00CF7436" w:rsidRDefault="006672E8" w:rsidP="00CF7436">
            <w:pPr>
              <w:cnfStyle w:val="100000000000" w:firstRow="1" w:lastRow="0" w:firstColumn="0" w:lastColumn="0" w:oddVBand="0" w:evenVBand="0" w:oddHBand="0" w:evenHBand="0" w:firstRowFirstColumn="0" w:firstRowLastColumn="0" w:lastRowFirstColumn="0" w:lastRowLastColumn="0"/>
            </w:pPr>
            <w:r>
              <w:t>Use Case</w:t>
            </w:r>
          </w:p>
        </w:tc>
        <w:tc>
          <w:tcPr>
            <w:tcW w:w="854" w:type="pct"/>
            <w:tcPrChange w:id="640" w:author="Ian Oliver" w:date="2021-11-15T13:29:00Z">
              <w:tcPr>
                <w:tcW w:w="528" w:type="pct"/>
              </w:tcPr>
            </w:tcPrChange>
          </w:tcPr>
          <w:p w14:paraId="29DE91DA" w14:textId="77777777" w:rsidR="00CF7436" w:rsidRDefault="006672E8" w:rsidP="00CF7436">
            <w:pPr>
              <w:cnfStyle w:val="100000000000" w:firstRow="1" w:lastRow="0" w:firstColumn="0" w:lastColumn="0" w:oddVBand="0" w:evenVBand="0" w:oddHBand="0" w:evenHBand="0" w:firstRowFirstColumn="0" w:firstRowLastColumn="0" w:lastRowFirstColumn="0" w:lastRowLastColumn="0"/>
            </w:pPr>
            <w:r>
              <w:t>Actor</w:t>
            </w:r>
          </w:p>
        </w:tc>
        <w:tc>
          <w:tcPr>
            <w:tcW w:w="2272" w:type="pct"/>
            <w:tcPrChange w:id="641" w:author="Ian Oliver" w:date="2021-11-15T13:29:00Z">
              <w:tcPr>
                <w:tcW w:w="2355" w:type="pct"/>
              </w:tcPr>
            </w:tcPrChange>
          </w:tcPr>
          <w:p w14:paraId="5A8E333B" w14:textId="77777777" w:rsidR="00CF7436" w:rsidRDefault="006672E8" w:rsidP="00CF7436">
            <w:pPr>
              <w:cnfStyle w:val="100000000000" w:firstRow="1" w:lastRow="0" w:firstColumn="0" w:lastColumn="0" w:oddVBand="0" w:evenVBand="0" w:oddHBand="0" w:evenHBand="0" w:firstRowFirstColumn="0" w:firstRowLastColumn="0" w:lastRowFirstColumn="0" w:lastRowLastColumn="0"/>
            </w:pPr>
            <w:r>
              <w:t>Description</w:t>
            </w:r>
          </w:p>
        </w:tc>
      </w:tr>
      <w:tr w:rsidR="00EC5DF8" w14:paraId="68563D98" w14:textId="77777777" w:rsidTr="00EC5DF8">
        <w:tc>
          <w:tcPr>
            <w:tcW w:w="382" w:type="pct"/>
            <w:tcPrChange w:id="642" w:author="Ian Oliver" w:date="2021-11-15T13:29:00Z">
              <w:tcPr>
                <w:tcW w:w="430" w:type="pct"/>
              </w:tcPr>
            </w:tcPrChange>
          </w:tcPr>
          <w:p w14:paraId="50881931" w14:textId="6D0E81D5" w:rsidR="00CF7436" w:rsidRDefault="00EC5DF8" w:rsidP="00EC5DF8">
            <w:pPr>
              <w:jc w:val="center"/>
              <w:pPrChange w:id="643" w:author="Ian Oliver" w:date="2021-11-15T13:30:00Z">
                <w:pPr/>
              </w:pPrChange>
            </w:pPr>
            <w:ins w:id="644" w:author="Ian Oliver" w:date="2021-11-15T13:28:00Z">
              <w:r>
                <w:t>1</w:t>
              </w:r>
            </w:ins>
          </w:p>
        </w:tc>
        <w:tc>
          <w:tcPr>
            <w:tcW w:w="1491" w:type="pct"/>
            <w:tcPrChange w:id="645" w:author="Ian Oliver" w:date="2021-11-15T13:29:00Z">
              <w:tcPr>
                <w:tcW w:w="1686" w:type="pct"/>
              </w:tcPr>
            </w:tcPrChange>
          </w:tcPr>
          <w:p w14:paraId="103B4106" w14:textId="3E1624BD" w:rsidR="00CF7436" w:rsidRDefault="00EC5DF8" w:rsidP="00CF7436">
            <w:ins w:id="646" w:author="Ian Oliver" w:date="2021-11-15T13:28:00Z">
              <w:r>
                <w:t>User Build</w:t>
              </w:r>
            </w:ins>
            <w:ins w:id="647" w:author="Ian Oliver" w:date="2021-11-15T13:29:00Z">
              <w:r>
                <w:t>ing Form</w:t>
              </w:r>
            </w:ins>
          </w:p>
        </w:tc>
        <w:tc>
          <w:tcPr>
            <w:tcW w:w="854" w:type="pct"/>
            <w:tcPrChange w:id="648" w:author="Ian Oliver" w:date="2021-11-15T13:29:00Z">
              <w:tcPr>
                <w:tcW w:w="528" w:type="pct"/>
              </w:tcPr>
            </w:tcPrChange>
          </w:tcPr>
          <w:p w14:paraId="4C3A3CF3" w14:textId="10874B34" w:rsidR="00CF7436" w:rsidRDefault="00EC5DF8" w:rsidP="00CF7436">
            <w:ins w:id="649" w:author="Ian Oliver" w:date="2021-11-15T13:29:00Z">
              <w:r>
                <w:t>Corp Eng.</w:t>
              </w:r>
            </w:ins>
          </w:p>
        </w:tc>
        <w:tc>
          <w:tcPr>
            <w:tcW w:w="2272" w:type="pct"/>
            <w:tcPrChange w:id="650" w:author="Ian Oliver" w:date="2021-11-15T13:29:00Z">
              <w:tcPr>
                <w:tcW w:w="2355" w:type="pct"/>
              </w:tcPr>
            </w:tcPrChange>
          </w:tcPr>
          <w:p w14:paraId="714111D6" w14:textId="09EA6806" w:rsidR="00CF7436" w:rsidRDefault="00EC5DF8" w:rsidP="00CF7436">
            <w:ins w:id="651" w:author="Ian Oliver" w:date="2021-11-15T13:30:00Z">
              <w:r>
                <w:t>User building a work request form</w:t>
              </w:r>
            </w:ins>
          </w:p>
        </w:tc>
      </w:tr>
      <w:tr w:rsidR="00EC5DF8" w14:paraId="755A1618" w14:textId="77777777" w:rsidTr="00EC5DF8">
        <w:tc>
          <w:tcPr>
            <w:tcW w:w="382" w:type="pct"/>
            <w:tcPrChange w:id="652" w:author="Ian Oliver" w:date="2021-11-15T13:29:00Z">
              <w:tcPr>
                <w:tcW w:w="430" w:type="pct"/>
              </w:tcPr>
            </w:tcPrChange>
          </w:tcPr>
          <w:p w14:paraId="4F85DDFD" w14:textId="5123A3DB" w:rsidR="00CF7436" w:rsidRDefault="00EC5DF8" w:rsidP="00EC5DF8">
            <w:pPr>
              <w:jc w:val="center"/>
              <w:pPrChange w:id="653" w:author="Ian Oliver" w:date="2021-11-15T13:30:00Z">
                <w:pPr/>
              </w:pPrChange>
            </w:pPr>
            <w:ins w:id="654" w:author="Ian Oliver" w:date="2021-11-15T13:29:00Z">
              <w:r>
                <w:t>2</w:t>
              </w:r>
            </w:ins>
          </w:p>
        </w:tc>
        <w:tc>
          <w:tcPr>
            <w:tcW w:w="1491" w:type="pct"/>
            <w:tcPrChange w:id="655" w:author="Ian Oliver" w:date="2021-11-15T13:29:00Z">
              <w:tcPr>
                <w:tcW w:w="1686" w:type="pct"/>
              </w:tcPr>
            </w:tcPrChange>
          </w:tcPr>
          <w:p w14:paraId="5DA210B8" w14:textId="69FC1D4E" w:rsidR="00CF7436" w:rsidRDefault="00EC5DF8" w:rsidP="00CF7436">
            <w:ins w:id="656" w:author="Ian Oliver" w:date="2021-11-15T13:29:00Z">
              <w:r>
                <w:t>Form Analytics</w:t>
              </w:r>
            </w:ins>
          </w:p>
        </w:tc>
        <w:tc>
          <w:tcPr>
            <w:tcW w:w="854" w:type="pct"/>
            <w:tcPrChange w:id="657" w:author="Ian Oliver" w:date="2021-11-15T13:29:00Z">
              <w:tcPr>
                <w:tcW w:w="528" w:type="pct"/>
              </w:tcPr>
            </w:tcPrChange>
          </w:tcPr>
          <w:p w14:paraId="2D684C92" w14:textId="76F709F3" w:rsidR="00CF7436" w:rsidRDefault="00EC5DF8" w:rsidP="00CF7436">
            <w:ins w:id="658" w:author="Ian Oliver" w:date="2021-11-15T13:29:00Z">
              <w:r>
                <w:t>Co</w:t>
              </w:r>
            </w:ins>
            <w:ins w:id="659" w:author="Ian Oliver" w:date="2021-11-15T13:30:00Z">
              <w:r>
                <w:t>rp Eng.</w:t>
              </w:r>
            </w:ins>
          </w:p>
        </w:tc>
        <w:tc>
          <w:tcPr>
            <w:tcW w:w="2272" w:type="pct"/>
            <w:tcPrChange w:id="660" w:author="Ian Oliver" w:date="2021-11-15T13:29:00Z">
              <w:tcPr>
                <w:tcW w:w="2355" w:type="pct"/>
              </w:tcPr>
            </w:tcPrChange>
          </w:tcPr>
          <w:p w14:paraId="154E3BD5" w14:textId="19B74952" w:rsidR="00CF7436" w:rsidRDefault="00EC5DF8" w:rsidP="00CF7436">
            <w:ins w:id="661" w:author="Ian Oliver" w:date="2021-11-15T13:30:00Z">
              <w:r>
                <w:t>User accessing analytics data for selected form</w:t>
              </w:r>
            </w:ins>
          </w:p>
        </w:tc>
      </w:tr>
      <w:tr w:rsidR="00EC5DF8" w14:paraId="45B81C33" w14:textId="77777777" w:rsidTr="00EC5DF8">
        <w:tc>
          <w:tcPr>
            <w:tcW w:w="382" w:type="pct"/>
            <w:tcPrChange w:id="662" w:author="Ian Oliver" w:date="2021-11-15T13:29:00Z">
              <w:tcPr>
                <w:tcW w:w="430" w:type="pct"/>
              </w:tcPr>
            </w:tcPrChange>
          </w:tcPr>
          <w:p w14:paraId="1C0E8E02" w14:textId="4BC132E4" w:rsidR="00CF7436" w:rsidRDefault="00EC5DF8" w:rsidP="00EC5DF8">
            <w:pPr>
              <w:jc w:val="center"/>
              <w:pPrChange w:id="663" w:author="Ian Oliver" w:date="2021-11-15T13:30:00Z">
                <w:pPr/>
              </w:pPrChange>
            </w:pPr>
            <w:ins w:id="664" w:author="Ian Oliver" w:date="2021-11-15T13:30:00Z">
              <w:r>
                <w:t>3</w:t>
              </w:r>
            </w:ins>
          </w:p>
        </w:tc>
        <w:tc>
          <w:tcPr>
            <w:tcW w:w="1491" w:type="pct"/>
            <w:tcPrChange w:id="665" w:author="Ian Oliver" w:date="2021-11-15T13:29:00Z">
              <w:tcPr>
                <w:tcW w:w="1686" w:type="pct"/>
              </w:tcPr>
            </w:tcPrChange>
          </w:tcPr>
          <w:p w14:paraId="756A9CCB" w14:textId="64C224C5" w:rsidR="00CF7436" w:rsidRDefault="00EC5DF8" w:rsidP="00CF7436">
            <w:ins w:id="666" w:author="Ian Oliver" w:date="2021-11-15T13:30:00Z">
              <w:r>
                <w:t>Form Edit</w:t>
              </w:r>
            </w:ins>
          </w:p>
        </w:tc>
        <w:tc>
          <w:tcPr>
            <w:tcW w:w="854" w:type="pct"/>
            <w:tcPrChange w:id="667" w:author="Ian Oliver" w:date="2021-11-15T13:29:00Z">
              <w:tcPr>
                <w:tcW w:w="528" w:type="pct"/>
              </w:tcPr>
            </w:tcPrChange>
          </w:tcPr>
          <w:p w14:paraId="160E0F2F" w14:textId="1E4AEB55" w:rsidR="00CF7436" w:rsidRDefault="00EC5DF8" w:rsidP="00CF7436">
            <w:ins w:id="668" w:author="Ian Oliver" w:date="2021-11-15T13:30:00Z">
              <w:r>
                <w:t>Corp Eng.</w:t>
              </w:r>
            </w:ins>
          </w:p>
        </w:tc>
        <w:tc>
          <w:tcPr>
            <w:tcW w:w="2272" w:type="pct"/>
            <w:tcPrChange w:id="669" w:author="Ian Oliver" w:date="2021-11-15T13:29:00Z">
              <w:tcPr>
                <w:tcW w:w="2355" w:type="pct"/>
              </w:tcPr>
            </w:tcPrChange>
          </w:tcPr>
          <w:p w14:paraId="3469463B" w14:textId="059C594A" w:rsidR="00CF7436" w:rsidRDefault="00EC5DF8" w:rsidP="00CF7436">
            <w:ins w:id="670" w:author="Ian Oliver" w:date="2021-11-15T13:30:00Z">
              <w:r>
                <w:t>User accessing/editing fields for selected form</w:t>
              </w:r>
            </w:ins>
          </w:p>
        </w:tc>
      </w:tr>
    </w:tbl>
    <w:p w14:paraId="431EB767" w14:textId="77777777" w:rsidR="00CF7436" w:rsidRDefault="00CF7436" w:rsidP="00CF7436"/>
    <w:p w14:paraId="0C6ED352" w14:textId="77777777" w:rsidR="00CF7436" w:rsidRDefault="00CF7436" w:rsidP="00CF7436">
      <w:pPr>
        <w:pStyle w:val="Heading2"/>
      </w:pPr>
      <w:bookmarkStart w:id="671" w:name="_Toc87877467"/>
      <w:r>
        <w:t>Use Case Outline</w:t>
      </w:r>
      <w:bookmarkEnd w:id="671"/>
    </w:p>
    <w:p w14:paraId="12ADAFA8" w14:textId="25C63033" w:rsidR="00CF7436" w:rsidDel="00140C26" w:rsidRDefault="00631E53" w:rsidP="00631E53">
      <w:pPr>
        <w:pStyle w:val="infoblue"/>
        <w:rPr>
          <w:del w:id="672" w:author="Ian Oliver" w:date="2021-11-15T14:41:00Z"/>
        </w:rPr>
      </w:pPr>
      <w:del w:id="673" w:author="Ian Oliver" w:date="2021-11-15T14:41:00Z">
        <w:r w:rsidRPr="00631E53" w:rsidDel="00140C26">
          <w:delText>[This section of the document provides an outline for each of the use cases described in the previous section. The outline should consist primarily of a description of the use case, actors and high-level basic flow steps. Each use case will be further detailed with more information, such as alternate flows and exception flows, in the Detailed Requirements Document.]</w:delText>
        </w:r>
      </w:del>
    </w:p>
    <w:p w14:paraId="2C3882B8" w14:textId="4715D953" w:rsidR="0060118B" w:rsidDel="0082725E" w:rsidRDefault="0060118B" w:rsidP="0060118B">
      <w:pPr>
        <w:pStyle w:val="Heading3"/>
        <w:rPr>
          <w:del w:id="674" w:author="Ian Oliver" w:date="2021-11-15T11:34:00Z"/>
        </w:rPr>
      </w:pPr>
      <w:del w:id="675" w:author="Ian Oliver" w:date="2021-11-15T11:34:00Z">
        <w:r w:rsidDel="0082725E">
          <w:delText>Actors</w:delText>
        </w:r>
        <w:bookmarkStart w:id="676" w:name="_Toc87877468"/>
        <w:bookmarkEnd w:id="676"/>
      </w:del>
    </w:p>
    <w:p w14:paraId="0EFB99A6" w14:textId="0D949C70" w:rsidR="0060118B" w:rsidDel="0082725E" w:rsidRDefault="0060118B" w:rsidP="0060118B">
      <w:pPr>
        <w:pStyle w:val="infoblue"/>
        <w:rPr>
          <w:del w:id="677" w:author="Ian Oliver" w:date="2021-11-15T11:34:00Z"/>
        </w:rPr>
      </w:pPr>
      <w:del w:id="678" w:author="Ian Oliver" w:date="2021-11-15T11:34:00Z">
        <w:r w:rsidDel="0082725E">
          <w:delText>[This section should list each actor included in the particular use case.]</w:delText>
        </w:r>
        <w:bookmarkStart w:id="679" w:name="_Toc87877469"/>
        <w:bookmarkEnd w:id="679"/>
      </w:del>
    </w:p>
    <w:p w14:paraId="65422FBF" w14:textId="41AFC118" w:rsidR="0060118B" w:rsidRDefault="0060118B" w:rsidP="0060118B">
      <w:pPr>
        <w:pStyle w:val="Heading3"/>
        <w:rPr>
          <w:ins w:id="680" w:author="Ian Oliver" w:date="2021-11-15T13:58:00Z"/>
        </w:rPr>
      </w:pPr>
      <w:bookmarkStart w:id="681" w:name="_Toc87877470"/>
      <w:r>
        <w:t>Preconditions</w:t>
      </w:r>
      <w:bookmarkEnd w:id="681"/>
    </w:p>
    <w:p w14:paraId="0E8F90C3" w14:textId="3F616704" w:rsidR="00D16C86" w:rsidDel="00D16C86" w:rsidRDefault="00D16C86" w:rsidP="00D16C86">
      <w:pPr>
        <w:pStyle w:val="infoblue"/>
        <w:rPr>
          <w:del w:id="682" w:author="Ian Oliver" w:date="2021-11-15T13:58:00Z"/>
        </w:rPr>
      </w:pPr>
    </w:p>
    <w:p w14:paraId="0C7DE555" w14:textId="60CC0700" w:rsidR="00D16C86" w:rsidRDefault="00D16C86" w:rsidP="00D16C86">
      <w:pPr>
        <w:pStyle w:val="infoblue"/>
        <w:rPr>
          <w:ins w:id="683" w:author="Ian Oliver" w:date="2021-11-15T13:59:00Z"/>
          <w:i w:val="0"/>
          <w:iCs/>
          <w:color w:val="auto"/>
        </w:rPr>
      </w:pPr>
      <w:ins w:id="684" w:author="Ian Oliver" w:date="2021-11-15T13:58:00Z">
        <w:r>
          <w:rPr>
            <w:i w:val="0"/>
            <w:iCs/>
            <w:color w:val="auto"/>
          </w:rPr>
          <w:t xml:space="preserve">The </w:t>
        </w:r>
      </w:ins>
      <w:ins w:id="685" w:author="Ian Oliver" w:date="2021-11-15T13:59:00Z">
        <w:r>
          <w:rPr>
            <w:i w:val="0"/>
            <w:iCs/>
            <w:color w:val="auto"/>
          </w:rPr>
          <w:t>conditions for the use cases are:</w:t>
        </w:r>
      </w:ins>
      <w:del w:id="686" w:author="Ian Oliver" w:date="2021-11-15T13:57:00Z">
        <w:r w:rsidR="0060118B" w:rsidDel="00D16C86">
          <w:delText xml:space="preserve">[Constraints that must be met in order for the use cases to be executed. The system may have to be in a certain state before the initiation of the use case in enabled. This may include required sequences of use cases; for instance one or more use cases may have to have been completed successfully for this use case to begin.] </w:delText>
        </w:r>
      </w:del>
    </w:p>
    <w:p w14:paraId="0E35788C" w14:textId="59B643CF" w:rsidR="00D16C86" w:rsidRDefault="00D16C86" w:rsidP="00D16C86">
      <w:pPr>
        <w:pStyle w:val="ListParagraph"/>
        <w:numPr>
          <w:ilvl w:val="0"/>
          <w:numId w:val="29"/>
        </w:numPr>
        <w:rPr>
          <w:ins w:id="687" w:author="Ian Oliver" w:date="2021-11-15T13:59:00Z"/>
        </w:rPr>
      </w:pPr>
      <w:ins w:id="688" w:author="Ian Oliver" w:date="2021-11-15T13:59:00Z">
        <w:r>
          <w:t>Functioning hardware that is powered on and working</w:t>
        </w:r>
      </w:ins>
    </w:p>
    <w:p w14:paraId="40544D44" w14:textId="1D167C63" w:rsidR="00D16C86" w:rsidRDefault="00D16C86" w:rsidP="00D16C86">
      <w:pPr>
        <w:pStyle w:val="ListParagraph"/>
        <w:numPr>
          <w:ilvl w:val="0"/>
          <w:numId w:val="29"/>
        </w:numPr>
        <w:rPr>
          <w:ins w:id="689" w:author="Ian Oliver" w:date="2021-11-15T13:59:00Z"/>
        </w:rPr>
      </w:pPr>
      <w:ins w:id="690" w:author="Ian Oliver" w:date="2021-11-15T13:59:00Z">
        <w:r>
          <w:t>A stable connection to the internal database, in this case the SQL Server</w:t>
        </w:r>
      </w:ins>
    </w:p>
    <w:p w14:paraId="02AE9B24" w14:textId="46942E27" w:rsidR="00D16C86" w:rsidRPr="00D16C86" w:rsidRDefault="00D16C86" w:rsidP="00D16C86">
      <w:pPr>
        <w:pStyle w:val="ListParagraph"/>
        <w:numPr>
          <w:ilvl w:val="0"/>
          <w:numId w:val="29"/>
        </w:numPr>
        <w:pPrChange w:id="691" w:author="Ian Oliver" w:date="2021-11-15T13:59:00Z">
          <w:pPr>
            <w:pStyle w:val="infoblue"/>
          </w:pPr>
        </w:pPrChange>
      </w:pPr>
      <w:ins w:id="692" w:author="Ian Oliver" w:date="2021-11-15T13:59:00Z">
        <w:r>
          <w:t>Valid login credential</w:t>
        </w:r>
      </w:ins>
    </w:p>
    <w:p w14:paraId="13AEB1BD" w14:textId="77777777" w:rsidR="0060118B" w:rsidRDefault="0060118B" w:rsidP="0060118B">
      <w:pPr>
        <w:pStyle w:val="Heading3"/>
      </w:pPr>
      <w:bookmarkStart w:id="693" w:name="_Toc87877471"/>
      <w:r>
        <w:t>Triggers</w:t>
      </w:r>
      <w:bookmarkEnd w:id="693"/>
    </w:p>
    <w:p w14:paraId="2FE56A5D" w14:textId="5AD52B3E" w:rsidR="009367FB" w:rsidRDefault="009367FB" w:rsidP="00824762">
      <w:pPr>
        <w:pStyle w:val="infoblue"/>
        <w:numPr>
          <w:ilvl w:val="0"/>
          <w:numId w:val="30"/>
        </w:numPr>
        <w:rPr>
          <w:ins w:id="694" w:author="Ian Oliver" w:date="2021-11-15T14:04:00Z"/>
          <w:i w:val="0"/>
          <w:iCs/>
          <w:color w:val="auto"/>
        </w:rPr>
        <w:pPrChange w:id="695" w:author="Ian Oliver" w:date="2021-11-15T14:04:00Z">
          <w:pPr>
            <w:pStyle w:val="infoblue"/>
          </w:pPr>
        </w:pPrChange>
      </w:pPr>
      <w:del w:id="696" w:author="Ian Oliver" w:date="2021-11-15T14:04:00Z">
        <w:r w:rsidRPr="00824762" w:rsidDel="00824762">
          <w:rPr>
            <w:i w:val="0"/>
            <w:iCs/>
            <w:color w:val="auto"/>
            <w:rPrChange w:id="697" w:author="Ian Oliver" w:date="2021-11-15T14:03:00Z">
              <w:rPr/>
            </w:rPrChange>
          </w:rPr>
          <w:delText>[An event or events tha</w:delText>
        </w:r>
        <w:r w:rsidR="00606AD7" w:rsidRPr="00824762" w:rsidDel="00824762">
          <w:rPr>
            <w:i w:val="0"/>
            <w:iCs/>
            <w:color w:val="auto"/>
            <w:rPrChange w:id="698" w:author="Ian Oliver" w:date="2021-11-15T14:03:00Z">
              <w:rPr/>
            </w:rPrChange>
          </w:rPr>
          <w:delText>t cause the use case to begin]</w:delText>
        </w:r>
      </w:del>
      <w:ins w:id="699" w:author="Ian Oliver" w:date="2021-11-15T14:04:00Z">
        <w:r w:rsidR="00824762">
          <w:rPr>
            <w:i w:val="0"/>
            <w:iCs/>
            <w:color w:val="auto"/>
          </w:rPr>
          <w:t>User validation tells the system to allow for a work request to be fulfilled</w:t>
        </w:r>
      </w:ins>
    </w:p>
    <w:p w14:paraId="25699F8B" w14:textId="4B865533" w:rsidR="00824762" w:rsidRPr="00824762" w:rsidRDefault="00824762" w:rsidP="00824762">
      <w:pPr>
        <w:pStyle w:val="ListParagraph"/>
        <w:numPr>
          <w:ilvl w:val="0"/>
          <w:numId w:val="30"/>
        </w:numPr>
        <w:pPrChange w:id="700" w:author="Ian Oliver" w:date="2021-11-15T14:04:00Z">
          <w:pPr>
            <w:pStyle w:val="infoblue"/>
          </w:pPr>
        </w:pPrChange>
      </w:pPr>
      <w:ins w:id="701" w:author="Ian Oliver" w:date="2021-11-15T14:04:00Z">
        <w:r>
          <w:t xml:space="preserve">Submittal buttons and </w:t>
        </w:r>
      </w:ins>
    </w:p>
    <w:p w14:paraId="0F2E4F4D" w14:textId="77777777" w:rsidR="0060118B" w:rsidRDefault="0060118B" w:rsidP="0060118B">
      <w:pPr>
        <w:pStyle w:val="Heading3"/>
      </w:pPr>
      <w:bookmarkStart w:id="702" w:name="_Toc87877472"/>
      <w:r>
        <w:t>Basic Flow</w:t>
      </w:r>
      <w:bookmarkEnd w:id="702"/>
    </w:p>
    <w:p w14:paraId="7EA4E475" w14:textId="51A77808" w:rsidR="0060118B" w:rsidRDefault="00606AD7" w:rsidP="00606AD7">
      <w:pPr>
        <w:pStyle w:val="infoblue"/>
        <w:rPr>
          <w:ins w:id="703" w:author="Ian Oliver" w:date="2021-11-15T14:42:00Z"/>
          <w:i w:val="0"/>
          <w:iCs/>
          <w:color w:val="auto"/>
        </w:rPr>
      </w:pPr>
      <w:del w:id="704" w:author="Ian Oliver" w:date="2021-11-15T14:42:00Z">
        <w:r w:rsidRPr="00B1164E" w:rsidDel="00B1164E">
          <w:rPr>
            <w:i w:val="0"/>
            <w:iCs/>
            <w:color w:val="auto"/>
            <w:rPrChange w:id="705" w:author="Ian Oliver" w:date="2021-11-15T14:41:00Z">
              <w:rPr/>
            </w:rPrChange>
          </w:rPr>
          <w:delText xml:space="preserve">[A simple, brief description of the series of events of the most likely to occur outcome termination. These steps should be expressed in terms of what the actor does and how the system responds.] </w:delText>
        </w:r>
      </w:del>
      <w:ins w:id="706" w:author="Ian Oliver" w:date="2021-11-15T14:42:00Z">
        <w:r w:rsidR="00B1164E">
          <w:rPr>
            <w:i w:val="0"/>
            <w:iCs/>
            <w:color w:val="auto"/>
          </w:rPr>
          <w:t>Start:</w:t>
        </w:r>
      </w:ins>
    </w:p>
    <w:p w14:paraId="20B4AABE" w14:textId="68A34B2C" w:rsidR="00B1164E" w:rsidRDefault="00B1164E" w:rsidP="00B1164E">
      <w:pPr>
        <w:rPr>
          <w:ins w:id="707" w:author="Ian Oliver" w:date="2021-11-15T14:43:00Z"/>
        </w:rPr>
      </w:pPr>
      <w:ins w:id="708" w:author="Ian Oliver" w:date="2021-11-15T14:42:00Z">
        <w:r>
          <w:t xml:space="preserve">User logins into the application with their login credentials. At this time a basic username and password are used and checked. </w:t>
        </w:r>
        <w:r>
          <w:rPr>
            <w:i/>
            <w:iCs/>
          </w:rPr>
          <w:t xml:space="preserve">Note: later versions may require </w:t>
        </w:r>
      </w:ins>
      <w:ins w:id="709" w:author="Ian Oliver" w:date="2021-11-15T14:43:00Z">
        <w:r>
          <w:rPr>
            <w:i/>
            <w:iCs/>
          </w:rPr>
          <w:t>badge access</w:t>
        </w:r>
        <w:r>
          <w:t xml:space="preserve">. </w:t>
        </w:r>
      </w:ins>
    </w:p>
    <w:p w14:paraId="5B87CD38" w14:textId="3C53857D" w:rsidR="00B1164E" w:rsidRDefault="00B1164E" w:rsidP="00B1164E">
      <w:pPr>
        <w:rPr>
          <w:ins w:id="710" w:author="Ian Oliver" w:date="2021-11-15T14:46:00Z"/>
        </w:rPr>
      </w:pPr>
      <w:ins w:id="711" w:author="Ian Oliver" w:date="2021-11-15T14:43:00Z">
        <w:r>
          <w:t xml:space="preserve">After successfully logging in, user can then choose from the menu to either make a new work request, edit </w:t>
        </w:r>
      </w:ins>
      <w:ins w:id="712" w:author="Ian Oliver" w:date="2021-11-15T14:44:00Z">
        <w:r>
          <w:t xml:space="preserve">a work request already in the database, or view analytics of the </w:t>
        </w:r>
      </w:ins>
      <w:ins w:id="713" w:author="Ian Oliver" w:date="2021-11-15T14:46:00Z">
        <w:r>
          <w:t>an already created work request.</w:t>
        </w:r>
      </w:ins>
    </w:p>
    <w:p w14:paraId="6B34E280" w14:textId="599B12A4" w:rsidR="00B1164E" w:rsidRDefault="00B1164E" w:rsidP="00B1164E">
      <w:pPr>
        <w:rPr>
          <w:ins w:id="714" w:author="Ian Oliver" w:date="2021-11-15T14:47:00Z"/>
        </w:rPr>
      </w:pPr>
      <w:ins w:id="715" w:author="Ian Oliver" w:date="2021-11-15T14:46:00Z">
        <w:r>
          <w:t>If creating a new work request then three options for request are pr</w:t>
        </w:r>
      </w:ins>
      <w:ins w:id="716" w:author="Ian Oliver" w:date="2021-11-15T14:47:00Z">
        <w:r>
          <w:t>esented:</w:t>
        </w:r>
      </w:ins>
    </w:p>
    <w:p w14:paraId="2D2704AE" w14:textId="5FD3AF57" w:rsidR="00B1164E" w:rsidRDefault="00B1164E" w:rsidP="00B1164E">
      <w:pPr>
        <w:pStyle w:val="ListParagraph"/>
        <w:numPr>
          <w:ilvl w:val="0"/>
          <w:numId w:val="31"/>
        </w:numPr>
        <w:rPr>
          <w:ins w:id="717" w:author="Ian Oliver" w:date="2021-11-15T14:47:00Z"/>
        </w:rPr>
      </w:pPr>
      <w:ins w:id="718" w:author="Ian Oliver" w:date="2021-11-15T14:47:00Z">
        <w:r>
          <w:t>Engineering</w:t>
        </w:r>
      </w:ins>
    </w:p>
    <w:p w14:paraId="56FA83C8" w14:textId="0443FD60" w:rsidR="00B1164E" w:rsidRDefault="00B1164E" w:rsidP="00B1164E">
      <w:pPr>
        <w:pStyle w:val="ListParagraph"/>
        <w:numPr>
          <w:ilvl w:val="0"/>
          <w:numId w:val="31"/>
        </w:numPr>
        <w:rPr>
          <w:ins w:id="719" w:author="Ian Oliver" w:date="2021-11-15T14:47:00Z"/>
        </w:rPr>
      </w:pPr>
      <w:ins w:id="720" w:author="Ian Oliver" w:date="2021-11-15T14:47:00Z">
        <w:r>
          <w:t>Environmental</w:t>
        </w:r>
      </w:ins>
    </w:p>
    <w:p w14:paraId="3F5BEE0B" w14:textId="561D639B" w:rsidR="00B1164E" w:rsidRDefault="00B1164E" w:rsidP="00B1164E">
      <w:pPr>
        <w:pStyle w:val="ListParagraph"/>
        <w:numPr>
          <w:ilvl w:val="0"/>
          <w:numId w:val="31"/>
        </w:numPr>
        <w:rPr>
          <w:ins w:id="721" w:author="Ian Oliver" w:date="2021-11-15T14:47:00Z"/>
        </w:rPr>
      </w:pPr>
      <w:ins w:id="722" w:author="Ian Oliver" w:date="2021-11-15T14:47:00Z">
        <w:r>
          <w:t>Construction</w:t>
        </w:r>
      </w:ins>
    </w:p>
    <w:p w14:paraId="40830F45" w14:textId="17E2F8D6" w:rsidR="00B1164E" w:rsidRDefault="00D66DE8" w:rsidP="00B1164E">
      <w:pPr>
        <w:rPr>
          <w:ins w:id="723" w:author="Ian Oliver" w:date="2021-11-15T15:03:00Z"/>
        </w:rPr>
      </w:pPr>
      <w:ins w:id="724" w:author="Ian Oliver" w:date="2021-11-15T14:55:00Z">
        <w:r>
          <w:t>Each option will have a</w:t>
        </w:r>
      </w:ins>
      <w:ins w:id="725" w:author="Ian Oliver" w:date="2021-11-15T14:56:00Z">
        <w:r>
          <w:t xml:space="preserve"> similar series of pages and fields to fill out, which will then be stored </w:t>
        </w:r>
      </w:ins>
      <w:ins w:id="726" w:author="Ian Oliver" w:date="2021-11-15T15:03:00Z">
        <w:r w:rsidR="00B2235C">
          <w:t>in the database.</w:t>
        </w:r>
      </w:ins>
    </w:p>
    <w:p w14:paraId="7970EE99" w14:textId="1F703055" w:rsidR="00B2235C" w:rsidRDefault="00B2235C" w:rsidP="00B1164E">
      <w:pPr>
        <w:rPr>
          <w:ins w:id="727" w:author="Ian Oliver" w:date="2021-11-15T15:05:00Z"/>
        </w:rPr>
      </w:pPr>
      <w:ins w:id="728" w:author="Ian Oliver" w:date="2021-11-15T15:03:00Z">
        <w:r>
          <w:t xml:space="preserve">If editing a work request </w:t>
        </w:r>
      </w:ins>
      <w:ins w:id="729" w:author="Ian Oliver" w:date="2021-11-15T15:04:00Z">
        <w:r>
          <w:t>a similar series of tabs will open as if creating a new request, however, all the required fields will be filled from the previous requests data.</w:t>
        </w:r>
      </w:ins>
    </w:p>
    <w:p w14:paraId="2DFAE347" w14:textId="6A263540" w:rsidR="00B2235C" w:rsidRPr="00B1164E" w:rsidRDefault="00B2235C" w:rsidP="00B1164E">
      <w:pPr>
        <w:pPrChange w:id="730" w:author="Ian Oliver" w:date="2021-11-15T14:47:00Z">
          <w:pPr>
            <w:pStyle w:val="infoblue"/>
          </w:pPr>
        </w:pPrChange>
      </w:pPr>
      <w:ins w:id="731" w:author="Ian Oliver" w:date="2021-11-15T15:05:00Z">
        <w:r>
          <w:lastRenderedPageBreak/>
          <w:t xml:space="preserve">If viewing analytics </w:t>
        </w:r>
      </w:ins>
      <w:ins w:id="732" w:author="Ian Oliver" w:date="2021-11-15T15:06:00Z">
        <w:r w:rsidR="00BD1D4E">
          <w:t>then a separate gui will be displayed with some quick view widgets of select analytical data, such as status, timeline, etc.</w:t>
        </w:r>
      </w:ins>
    </w:p>
    <w:p w14:paraId="16DD5225" w14:textId="77777777" w:rsidR="0060118B" w:rsidRDefault="0060118B" w:rsidP="0060118B">
      <w:pPr>
        <w:pStyle w:val="Heading3"/>
      </w:pPr>
      <w:bookmarkStart w:id="733" w:name="_Toc87877473"/>
      <w:r>
        <w:t>Post Conditions</w:t>
      </w:r>
      <w:bookmarkEnd w:id="733"/>
    </w:p>
    <w:p w14:paraId="43A50FD0" w14:textId="0DA5237D" w:rsidR="0060118B" w:rsidDel="00BD1D4E" w:rsidRDefault="00BD1D4E" w:rsidP="00BD1D4E">
      <w:pPr>
        <w:rPr>
          <w:del w:id="734" w:author="Ian Oliver" w:date="2021-11-15T15:06:00Z"/>
        </w:rPr>
        <w:pPrChange w:id="735" w:author="Ian Oliver" w:date="2021-11-15T15:09:00Z">
          <w:pPr/>
        </w:pPrChange>
      </w:pPr>
      <w:ins w:id="736" w:author="Ian Oliver" w:date="2021-11-15T15:07:00Z">
        <w:r>
          <w:t>If creating a new work request form then the possible outcomes will be either “Successfully entered form”</w:t>
        </w:r>
      </w:ins>
      <w:ins w:id="737" w:author="Ian Oliver" w:date="2021-11-15T15:08:00Z">
        <w:r>
          <w:t>, “Mis</w:t>
        </w:r>
      </w:ins>
      <w:ins w:id="738" w:author="Ian Oliver" w:date="2021-11-15T15:09:00Z">
        <w:r>
          <w:t xml:space="preserve">sing required data”, or “Could not communicate with sever” as an incomplete. </w:t>
        </w:r>
      </w:ins>
      <w:del w:id="739" w:author="Ian Oliver" w:date="2021-11-15T15:06:00Z">
        <w:r w:rsidR="00120154" w:rsidDel="00BD1D4E">
          <w:delText>[</w:delText>
        </w:r>
        <w:r w:rsidR="00FD0DAF" w:rsidDel="00BD1D4E">
          <w:delText>List the possible termination outcomes. Sometimes this means successful and unsuccessful, and other times there are multiple successful ways in which a use case can end.]</w:delText>
        </w:r>
      </w:del>
    </w:p>
    <w:p w14:paraId="134F2763" w14:textId="71819359" w:rsidR="00BD1D4E" w:rsidRDefault="00BD1D4E" w:rsidP="00BD1D4E">
      <w:pPr>
        <w:rPr>
          <w:ins w:id="740" w:author="Ian Oliver" w:date="2021-11-15T15:09:00Z"/>
          <w:i/>
        </w:rPr>
        <w:pPrChange w:id="741" w:author="Ian Oliver" w:date="2021-11-15T15:09:00Z">
          <w:pPr>
            <w:pStyle w:val="infoblue"/>
          </w:pPr>
        </w:pPrChange>
      </w:pPr>
    </w:p>
    <w:p w14:paraId="12FEC39B" w14:textId="57EAD0C9" w:rsidR="00BD1D4E" w:rsidRDefault="00BD1D4E" w:rsidP="00BD1D4E">
      <w:pPr>
        <w:rPr>
          <w:ins w:id="742" w:author="Ian Oliver" w:date="2021-11-15T15:14:00Z"/>
        </w:rPr>
      </w:pPr>
      <w:ins w:id="743" w:author="Ian Oliver" w:date="2021-11-15T15:09:00Z">
        <w:r>
          <w:t xml:space="preserve">If editing a form then </w:t>
        </w:r>
      </w:ins>
      <w:ins w:id="744" w:author="Ian Oliver" w:date="2021-11-15T15:13:00Z">
        <w:r w:rsidR="002D0F00">
          <w:t xml:space="preserve">possible outcomes will be either </w:t>
        </w:r>
      </w:ins>
      <w:ins w:id="745" w:author="Ian Oliver" w:date="2021-11-15T15:14:00Z">
        <w:r w:rsidR="002D0F00">
          <w:t xml:space="preserve">“Successfully </w:t>
        </w:r>
        <w:r w:rsidR="002D0F00">
          <w:t>saved</w:t>
        </w:r>
        <w:r w:rsidR="002D0F00">
          <w:t xml:space="preserve"> form”, “Missing required data”, or “Could not communicate with sever” as an incomplete.</w:t>
        </w:r>
      </w:ins>
    </w:p>
    <w:p w14:paraId="6658A674" w14:textId="7E1B97A0" w:rsidR="002D0F00" w:rsidRPr="00BD1D4E" w:rsidRDefault="002D0F00" w:rsidP="00BD1D4E">
      <w:pPr>
        <w:rPr>
          <w:ins w:id="746" w:author="Ian Oliver" w:date="2021-11-15T15:09:00Z"/>
        </w:rPr>
        <w:pPrChange w:id="747" w:author="Ian Oliver" w:date="2021-11-15T15:09:00Z">
          <w:pPr>
            <w:pStyle w:val="infoblue"/>
          </w:pPr>
        </w:pPrChange>
      </w:pPr>
      <w:ins w:id="748" w:author="Ian Oliver" w:date="2021-11-15T15:14:00Z">
        <w:r>
          <w:t>There are no post conditions for viewing the analytics of a view. Either the widgets will display information or an error will appear in their place.</w:t>
        </w:r>
      </w:ins>
    </w:p>
    <w:p w14:paraId="2E5C6525" w14:textId="77777777" w:rsidR="00631E53" w:rsidRPr="00631E53" w:rsidRDefault="00631E53" w:rsidP="00CF7436"/>
    <w:p w14:paraId="29A11A54" w14:textId="77777777" w:rsidR="00CF7436" w:rsidRDefault="006672E8" w:rsidP="006672E8">
      <w:pPr>
        <w:pStyle w:val="Heading1"/>
      </w:pPr>
      <w:bookmarkStart w:id="749" w:name="_Toc87877474"/>
      <w:r>
        <w:lastRenderedPageBreak/>
        <w:t>Business Requirements</w:t>
      </w:r>
      <w:bookmarkEnd w:id="749"/>
    </w:p>
    <w:p w14:paraId="247BD2D9" w14:textId="77777777" w:rsidR="00631E53" w:rsidRDefault="00631E53" w:rsidP="00631E53">
      <w:pPr>
        <w:pStyle w:val="infoblue"/>
      </w:pPr>
      <w:r>
        <w:t>[This section is required. The business requirements section captures functional and supplemental requirements as well as business constraints. The functional requirements identify the high level capabilities of the system, decomposed from the business processes and business wants and needs. It is often beneficial for requirements management and readability purposes to organize the functional and supplemental requirements by areas specific to the project, as opposed to documenting a long laundry list of requirements. Refer to the Exemplar High Level Requirements Document for an example of how to capture the high level functional and supplemental requirements. For requirements management purposes, it is helpful to capture attributes related to each requirement. The attributes to be captured for each requirement may be dictated by a given project’s requirements management plan. The following are examples:</w:t>
      </w:r>
    </w:p>
    <w:p w14:paraId="3D548980" w14:textId="77777777" w:rsidR="00062009" w:rsidRDefault="00631E53" w:rsidP="00631E53">
      <w:pPr>
        <w:pStyle w:val="infoblue"/>
        <w:numPr>
          <w:ilvl w:val="0"/>
          <w:numId w:val="18"/>
        </w:numPr>
      </w:pPr>
      <w:r>
        <w:t>Requirement ID – The Requirement ID allows the requirement to be easily reference from other sections and documents, and enab</w:t>
      </w:r>
      <w:r w:rsidR="00062009">
        <w:t>les traceability</w:t>
      </w:r>
    </w:p>
    <w:p w14:paraId="6F2BD5F4" w14:textId="77777777" w:rsidR="00062009" w:rsidRDefault="00631E53" w:rsidP="00631E53">
      <w:pPr>
        <w:pStyle w:val="infoblue"/>
        <w:numPr>
          <w:ilvl w:val="0"/>
          <w:numId w:val="18"/>
        </w:numPr>
      </w:pPr>
      <w:r>
        <w:t>Source – This identifies the want/need, business process and/or stakeholder to from which the requirement was derived</w:t>
      </w:r>
    </w:p>
    <w:p w14:paraId="7FBBE567" w14:textId="77777777" w:rsidR="00062009" w:rsidRDefault="00631E53" w:rsidP="00631E53">
      <w:pPr>
        <w:pStyle w:val="infoblue"/>
        <w:numPr>
          <w:ilvl w:val="0"/>
          <w:numId w:val="18"/>
        </w:numPr>
      </w:pPr>
      <w:r>
        <w:t>Requirement Definition – The requ</w:t>
      </w:r>
      <w:r w:rsidR="00062009">
        <w:t>irement itself is captured here</w:t>
      </w:r>
    </w:p>
    <w:p w14:paraId="665C92AE" w14:textId="77777777" w:rsidR="00631E53" w:rsidRPr="00631E53" w:rsidRDefault="00631E53" w:rsidP="00631E53">
      <w:pPr>
        <w:pStyle w:val="infoblue"/>
        <w:numPr>
          <w:ilvl w:val="0"/>
          <w:numId w:val="18"/>
        </w:numPr>
      </w:pPr>
      <w:r>
        <w:t>Requirement Priority (Including Priority Definitions)]</w:t>
      </w:r>
    </w:p>
    <w:p w14:paraId="08741D91" w14:textId="77777777" w:rsidR="006672E8" w:rsidRDefault="006672E8" w:rsidP="006672E8">
      <w:pPr>
        <w:pStyle w:val="Heading2"/>
      </w:pPr>
      <w:bookmarkStart w:id="750" w:name="_Toc87877475"/>
      <w:r>
        <w:t>Functional Requirements</w:t>
      </w:r>
      <w:bookmarkEnd w:id="750"/>
    </w:p>
    <w:p w14:paraId="699EFCEB" w14:textId="77777777" w:rsidR="00631E53" w:rsidRDefault="00631E53" w:rsidP="00631E53">
      <w:pPr>
        <w:pStyle w:val="infoblue"/>
      </w:pPr>
      <w:r>
        <w:t>[It may be helpful to organize this section into smaller categories (sub-sections) of business functional requirements. From an application development point of view, a business requirement is anything of interest to the business that the business would like to have delivered through an application intended to support the business. It forms the contract between the business for what the business is buying in the application solution and what is to be delivered in the application solution. Things that are normally of interest to the business include data (screens and reports), usability (screen or report design or fitness for use), processes, integrations to other b</w:t>
      </w:r>
      <w:r w:rsidR="000107FD">
        <w:t>usiness units, etc. In addition</w:t>
      </w:r>
      <w:r>
        <w:t xml:space="preserve"> to being unambiguous, testable/verifiable, concise and complete, business requirement typically consist of the following:</w:t>
      </w:r>
    </w:p>
    <w:p w14:paraId="1359BAE3" w14:textId="77777777" w:rsidR="00062009" w:rsidRDefault="00631E53" w:rsidP="00631E53">
      <w:pPr>
        <w:pStyle w:val="infoblue"/>
        <w:numPr>
          <w:ilvl w:val="0"/>
          <w:numId w:val="19"/>
        </w:numPr>
      </w:pPr>
      <w:r>
        <w:t xml:space="preserve">Statements that specify the features or capabilities that a user must have to support the </w:t>
      </w:r>
      <w:r w:rsidR="00CE1BE2">
        <w:t>business o</w:t>
      </w:r>
      <w:r w:rsidR="00062009">
        <w:t>bjective</w:t>
      </w:r>
      <w:r w:rsidR="00CE1BE2">
        <w:t>s and r</w:t>
      </w:r>
      <w:r w:rsidR="00062009">
        <w:t>equirements</w:t>
      </w:r>
    </w:p>
    <w:p w14:paraId="74633F13" w14:textId="77777777" w:rsidR="00062009" w:rsidRDefault="00631E53" w:rsidP="00631E53">
      <w:pPr>
        <w:pStyle w:val="infoblue"/>
        <w:numPr>
          <w:ilvl w:val="0"/>
          <w:numId w:val="19"/>
        </w:numPr>
      </w:pPr>
      <w:r>
        <w:t>Business Functional and Non-Functional Requirements specify the “What’s”:</w:t>
      </w:r>
    </w:p>
    <w:p w14:paraId="1E77A6FA" w14:textId="77777777" w:rsidR="00062009" w:rsidRDefault="00631E53" w:rsidP="00631E53">
      <w:pPr>
        <w:pStyle w:val="infoblue"/>
        <w:numPr>
          <w:ilvl w:val="1"/>
          <w:numId w:val="19"/>
        </w:numPr>
      </w:pPr>
      <w:r>
        <w:t>What is expected to be done? To what level?</w:t>
      </w:r>
    </w:p>
    <w:p w14:paraId="6F4D8E06" w14:textId="77777777" w:rsidR="00062009" w:rsidRDefault="00631E53" w:rsidP="00631E53">
      <w:pPr>
        <w:pStyle w:val="infoblue"/>
        <w:numPr>
          <w:ilvl w:val="1"/>
          <w:numId w:val="19"/>
        </w:numPr>
      </w:pPr>
      <w:r>
        <w:t xml:space="preserve"> What inputs should be processed to produce what outputs (but not the How's)</w:t>
      </w:r>
    </w:p>
    <w:p w14:paraId="0D4E67C8" w14:textId="77777777" w:rsidR="00062009" w:rsidRDefault="00631E53" w:rsidP="00631E53">
      <w:pPr>
        <w:pStyle w:val="infoblue"/>
        <w:numPr>
          <w:ilvl w:val="1"/>
          <w:numId w:val="19"/>
        </w:numPr>
      </w:pPr>
      <w:r>
        <w:t>What operations are required</w:t>
      </w:r>
    </w:p>
    <w:p w14:paraId="13F010D7" w14:textId="77777777" w:rsidR="00062009" w:rsidRDefault="00631E53" w:rsidP="00631E53">
      <w:pPr>
        <w:pStyle w:val="infoblue"/>
        <w:numPr>
          <w:ilvl w:val="1"/>
          <w:numId w:val="19"/>
        </w:numPr>
      </w:pPr>
      <w:r>
        <w:t>What capacity, quantity, throughput, speed of response</w:t>
      </w:r>
    </w:p>
    <w:p w14:paraId="7BC2CFE2" w14:textId="77777777" w:rsidR="00062009" w:rsidRDefault="00631E53" w:rsidP="00631E53">
      <w:pPr>
        <w:pStyle w:val="infoblue"/>
        <w:numPr>
          <w:ilvl w:val="0"/>
          <w:numId w:val="19"/>
        </w:numPr>
      </w:pPr>
      <w:r>
        <w:t>States whether user or operational needs are automated or manual</w:t>
      </w:r>
    </w:p>
    <w:p w14:paraId="7BAE11C0" w14:textId="77777777" w:rsidR="00631E53" w:rsidRDefault="00631E53" w:rsidP="00631E53">
      <w:pPr>
        <w:pStyle w:val="infoblue"/>
        <w:numPr>
          <w:ilvl w:val="0"/>
          <w:numId w:val="19"/>
        </w:numPr>
      </w:pPr>
      <w:r>
        <w:t>Technology/Application independent</w:t>
      </w:r>
    </w:p>
    <w:p w14:paraId="5FEBEE4E" w14:textId="77777777" w:rsidR="006672E8" w:rsidRDefault="00631E53" w:rsidP="00631E53">
      <w:pPr>
        <w:pStyle w:val="infoblue"/>
      </w:pPr>
      <w:r>
        <w:lastRenderedPageBreak/>
        <w:t>System requirements (functional and supplemental) are documented after the business requirements (in the Detailed Requirements Document), and define requirements from the perspective of what the system shall do.</w:t>
      </w:r>
      <w:r w:rsidR="004A65DC">
        <w:t xml:space="preserve"> </w:t>
      </w:r>
      <w:r w:rsidR="004A65DC">
        <w:fldChar w:fldCharType="begin"/>
      </w:r>
      <w:r w:rsidR="004A65DC">
        <w:instrText xml:space="preserve"> REF _Ref231280036 \h </w:instrText>
      </w:r>
      <w:r w:rsidR="004A65DC">
        <w:fldChar w:fldCharType="separate"/>
      </w:r>
      <w:r w:rsidR="004A65DC">
        <w:t xml:space="preserve">Table </w:t>
      </w:r>
      <w:r w:rsidR="004A65DC">
        <w:rPr>
          <w:noProof/>
        </w:rPr>
        <w:t>5</w:t>
      </w:r>
      <w:r w:rsidR="004A65DC">
        <w:noBreakHyphen/>
      </w:r>
      <w:r w:rsidR="004A65DC">
        <w:rPr>
          <w:noProof/>
        </w:rPr>
        <w:t>1</w:t>
      </w:r>
      <w:r w:rsidR="004A65DC">
        <w:fldChar w:fldCharType="end"/>
      </w:r>
      <w:r w:rsidR="004A65DC">
        <w:t xml:space="preserve"> repres</w:t>
      </w:r>
      <w:r w:rsidR="00464EC9">
        <w:t xml:space="preserve">ents an example of a table </w:t>
      </w:r>
      <w:r w:rsidR="00335A1A">
        <w:t>which</w:t>
      </w:r>
      <w:r w:rsidR="004A65DC">
        <w:t xml:space="preserve"> may be used to capture business functional requirements.</w:t>
      </w:r>
      <w:r>
        <w:t>]</w:t>
      </w:r>
    </w:p>
    <w:p w14:paraId="79221467" w14:textId="77777777" w:rsidR="004A65DC" w:rsidRPr="004A65DC" w:rsidRDefault="004A65DC" w:rsidP="004A65DC">
      <w:pPr>
        <w:pStyle w:val="Caption"/>
      </w:pPr>
      <w:bookmarkStart w:id="751" w:name="_Ref231280036"/>
      <w:bookmarkStart w:id="752" w:name="_Toc240968564"/>
      <w:r>
        <w:t xml:space="preserve">Table </w:t>
      </w:r>
      <w:r w:rsidR="00CA7BB2">
        <w:fldChar w:fldCharType="begin"/>
      </w:r>
      <w:r w:rsidR="00CA7BB2">
        <w:instrText xml:space="preserve"> STYLEREF 1 \s </w:instrText>
      </w:r>
      <w:r w:rsidR="00CA7BB2">
        <w:fldChar w:fldCharType="separate"/>
      </w:r>
      <w:r w:rsidR="00E748C2">
        <w:rPr>
          <w:noProof/>
        </w:rPr>
        <w:t>5</w:t>
      </w:r>
      <w:r w:rsidR="00CA7BB2">
        <w:rPr>
          <w:noProof/>
        </w:rPr>
        <w:fldChar w:fldCharType="end"/>
      </w:r>
      <w:r w:rsidR="00E748C2">
        <w:noBreakHyphen/>
      </w:r>
      <w:r w:rsidR="00CA7BB2">
        <w:fldChar w:fldCharType="begin"/>
      </w:r>
      <w:r w:rsidR="00CA7BB2">
        <w:instrText xml:space="preserve"> SEQ Table \* ARABIC \s 1 </w:instrText>
      </w:r>
      <w:r w:rsidR="00CA7BB2">
        <w:fldChar w:fldCharType="separate"/>
      </w:r>
      <w:r w:rsidR="00E748C2">
        <w:rPr>
          <w:noProof/>
        </w:rPr>
        <w:t>1</w:t>
      </w:r>
      <w:r w:rsidR="00CA7BB2">
        <w:rPr>
          <w:noProof/>
        </w:rPr>
        <w:fldChar w:fldCharType="end"/>
      </w:r>
      <w:bookmarkEnd w:id="751"/>
      <w:r>
        <w:t>: Business Functional Requirements</w:t>
      </w:r>
      <w:bookmarkEnd w:id="752"/>
    </w:p>
    <w:tbl>
      <w:tblPr>
        <w:tblStyle w:val="TableGrid"/>
        <w:tblW w:w="5000" w:type="pct"/>
        <w:tblLook w:val="01E0" w:firstRow="1" w:lastRow="1" w:firstColumn="1" w:lastColumn="1" w:noHBand="0" w:noVBand="0"/>
      </w:tblPr>
      <w:tblGrid>
        <w:gridCol w:w="1501"/>
        <w:gridCol w:w="1397"/>
        <w:gridCol w:w="5249"/>
        <w:gridCol w:w="1203"/>
      </w:tblGrid>
      <w:tr w:rsidR="00A636E2" w:rsidRPr="00F623DC" w14:paraId="63902636" w14:textId="77777777">
        <w:trPr>
          <w:cnfStyle w:val="100000000000" w:firstRow="1" w:lastRow="0" w:firstColumn="0" w:lastColumn="0" w:oddVBand="0" w:evenVBand="0" w:oddHBand="0" w:evenHBand="0" w:firstRowFirstColumn="0" w:firstRowLastColumn="0" w:lastRowFirstColumn="0" w:lastRowLastColumn="0"/>
        </w:trPr>
        <w:tc>
          <w:tcPr>
            <w:tcW w:w="808" w:type="pct"/>
          </w:tcPr>
          <w:p w14:paraId="2B75AD1A" w14:textId="77777777" w:rsidR="00A636E2" w:rsidRPr="00F623DC" w:rsidRDefault="00A636E2" w:rsidP="000D47F0">
            <w:r w:rsidRPr="00F623DC">
              <w:t>Business Functional Req ID</w:t>
            </w:r>
          </w:p>
        </w:tc>
        <w:tc>
          <w:tcPr>
            <w:tcW w:w="752" w:type="pct"/>
          </w:tcPr>
          <w:p w14:paraId="5C7E97AF" w14:textId="77777777" w:rsidR="00A636E2" w:rsidRPr="00F623DC" w:rsidRDefault="00A636E2" w:rsidP="000D47F0">
            <w:r w:rsidRPr="00F623DC">
              <w:t>Source</w:t>
            </w:r>
          </w:p>
        </w:tc>
        <w:tc>
          <w:tcPr>
            <w:tcW w:w="2812" w:type="pct"/>
          </w:tcPr>
          <w:p w14:paraId="7F8DFB39" w14:textId="77777777" w:rsidR="00A636E2" w:rsidRPr="00F623DC" w:rsidRDefault="00A636E2" w:rsidP="000D47F0">
            <w:r w:rsidRPr="00F623DC">
              <w:t>Requirement Definition</w:t>
            </w:r>
          </w:p>
        </w:tc>
        <w:tc>
          <w:tcPr>
            <w:tcW w:w="628" w:type="pct"/>
          </w:tcPr>
          <w:p w14:paraId="04EBB412" w14:textId="77777777" w:rsidR="00A636E2" w:rsidRDefault="00A636E2" w:rsidP="000D47F0">
            <w:r w:rsidRPr="00F623DC">
              <w:t>Priority</w:t>
            </w:r>
          </w:p>
          <w:p w14:paraId="6167BB7A" w14:textId="77777777" w:rsidR="00A636E2" w:rsidRPr="00F623DC" w:rsidRDefault="00A636E2" w:rsidP="000D47F0">
            <w:pPr>
              <w:rPr>
                <w:sz w:val="16"/>
                <w:szCs w:val="16"/>
              </w:rPr>
            </w:pPr>
            <w:r w:rsidRPr="00F623DC">
              <w:rPr>
                <w:sz w:val="16"/>
                <w:szCs w:val="16"/>
              </w:rPr>
              <w:t>(E)ssential</w:t>
            </w:r>
            <w:r w:rsidRPr="00F623DC">
              <w:rPr>
                <w:sz w:val="16"/>
                <w:szCs w:val="16"/>
              </w:rPr>
              <w:br/>
              <w:t>(C)onditional</w:t>
            </w:r>
            <w:r w:rsidRPr="00F623DC">
              <w:rPr>
                <w:sz w:val="16"/>
                <w:szCs w:val="16"/>
              </w:rPr>
              <w:br/>
              <w:t>(O)ptional</w:t>
            </w:r>
          </w:p>
        </w:tc>
      </w:tr>
      <w:tr w:rsidR="00A636E2" w:rsidRPr="00F623DC" w14:paraId="617364AB" w14:textId="77777777">
        <w:tc>
          <w:tcPr>
            <w:tcW w:w="808" w:type="pct"/>
          </w:tcPr>
          <w:p w14:paraId="2C16DF3A" w14:textId="77777777" w:rsidR="00A636E2" w:rsidRPr="00F623DC" w:rsidRDefault="00A636E2" w:rsidP="000D47F0"/>
        </w:tc>
        <w:tc>
          <w:tcPr>
            <w:tcW w:w="752" w:type="pct"/>
          </w:tcPr>
          <w:p w14:paraId="047E8658" w14:textId="77777777" w:rsidR="00A636E2" w:rsidRPr="00F623DC" w:rsidRDefault="00A636E2" w:rsidP="000D47F0"/>
        </w:tc>
        <w:tc>
          <w:tcPr>
            <w:tcW w:w="2812" w:type="pct"/>
          </w:tcPr>
          <w:p w14:paraId="04F4A262" w14:textId="77777777" w:rsidR="00A636E2" w:rsidRPr="00F623DC" w:rsidRDefault="00A636E2" w:rsidP="000D47F0"/>
        </w:tc>
        <w:tc>
          <w:tcPr>
            <w:tcW w:w="628" w:type="pct"/>
          </w:tcPr>
          <w:p w14:paraId="380636DC" w14:textId="77777777" w:rsidR="00A636E2" w:rsidRPr="00F623DC" w:rsidRDefault="00A636E2" w:rsidP="000D47F0"/>
        </w:tc>
      </w:tr>
      <w:tr w:rsidR="00A636E2" w:rsidRPr="00F623DC" w14:paraId="79B8F260" w14:textId="77777777">
        <w:tc>
          <w:tcPr>
            <w:tcW w:w="808" w:type="pct"/>
          </w:tcPr>
          <w:p w14:paraId="22E9F0A7" w14:textId="77777777" w:rsidR="00A636E2" w:rsidRPr="00F623DC" w:rsidRDefault="00A636E2" w:rsidP="000D47F0"/>
        </w:tc>
        <w:tc>
          <w:tcPr>
            <w:tcW w:w="752" w:type="pct"/>
          </w:tcPr>
          <w:p w14:paraId="03C20C2A" w14:textId="77777777" w:rsidR="00A636E2" w:rsidRPr="00F623DC" w:rsidRDefault="00A636E2" w:rsidP="000D47F0"/>
        </w:tc>
        <w:tc>
          <w:tcPr>
            <w:tcW w:w="2812" w:type="pct"/>
          </w:tcPr>
          <w:p w14:paraId="46596466" w14:textId="77777777" w:rsidR="00A636E2" w:rsidRPr="00F623DC" w:rsidRDefault="00A636E2" w:rsidP="00A636E2">
            <w:pPr>
              <w:pStyle w:val="TableBullet"/>
              <w:numPr>
                <w:ilvl w:val="0"/>
                <w:numId w:val="0"/>
              </w:numPr>
            </w:pPr>
          </w:p>
        </w:tc>
        <w:tc>
          <w:tcPr>
            <w:tcW w:w="628" w:type="pct"/>
          </w:tcPr>
          <w:p w14:paraId="6E6D7F48" w14:textId="77777777" w:rsidR="00A636E2" w:rsidRPr="00F623DC" w:rsidRDefault="00A636E2" w:rsidP="000D47F0"/>
        </w:tc>
      </w:tr>
      <w:tr w:rsidR="00A636E2" w:rsidRPr="00F623DC" w14:paraId="0FB8C4DA" w14:textId="77777777">
        <w:tc>
          <w:tcPr>
            <w:tcW w:w="808" w:type="pct"/>
          </w:tcPr>
          <w:p w14:paraId="47374B94" w14:textId="77777777" w:rsidR="00A636E2" w:rsidRPr="00F623DC" w:rsidRDefault="00A636E2" w:rsidP="000D47F0"/>
        </w:tc>
        <w:tc>
          <w:tcPr>
            <w:tcW w:w="752" w:type="pct"/>
          </w:tcPr>
          <w:p w14:paraId="2F5B4C9A" w14:textId="77777777" w:rsidR="00A636E2" w:rsidRPr="00F623DC" w:rsidRDefault="00A636E2" w:rsidP="000D47F0"/>
        </w:tc>
        <w:tc>
          <w:tcPr>
            <w:tcW w:w="2812" w:type="pct"/>
          </w:tcPr>
          <w:p w14:paraId="5C966FA2" w14:textId="77777777" w:rsidR="00A636E2" w:rsidRPr="00F623DC" w:rsidRDefault="00A636E2" w:rsidP="000D47F0"/>
        </w:tc>
        <w:tc>
          <w:tcPr>
            <w:tcW w:w="628" w:type="pct"/>
          </w:tcPr>
          <w:p w14:paraId="124582D4" w14:textId="77777777" w:rsidR="00A636E2" w:rsidRPr="00F623DC" w:rsidRDefault="00A636E2" w:rsidP="000D47F0"/>
        </w:tc>
      </w:tr>
    </w:tbl>
    <w:p w14:paraId="3E649DC3" w14:textId="77777777" w:rsidR="00A636E2" w:rsidRPr="00A636E2" w:rsidRDefault="00A636E2" w:rsidP="00A636E2"/>
    <w:p w14:paraId="35050F04" w14:textId="77777777" w:rsidR="006672E8" w:rsidRDefault="00E748C2" w:rsidP="006672E8">
      <w:pPr>
        <w:pStyle w:val="Heading2"/>
      </w:pPr>
      <w:bookmarkStart w:id="753" w:name="_Toc87877476"/>
      <w:r>
        <w:t xml:space="preserve">Business </w:t>
      </w:r>
      <w:r w:rsidR="006672E8">
        <w:t>Supplemental Requirements</w:t>
      </w:r>
      <w:bookmarkEnd w:id="753"/>
    </w:p>
    <w:p w14:paraId="1E1DE9BE" w14:textId="77777777" w:rsidR="006672E8" w:rsidRDefault="00631E53" w:rsidP="00631E53">
      <w:pPr>
        <w:pStyle w:val="infoblue"/>
      </w:pPr>
      <w:r w:rsidRPr="00631E53">
        <w:t xml:space="preserve">[It may be helpful to organize this section into smaller categories (sub-sections) of business </w:t>
      </w:r>
      <w:r w:rsidR="00E748C2">
        <w:t>supplemental</w:t>
      </w:r>
      <w:r w:rsidRPr="00631E53">
        <w:t xml:space="preserve"> requirements. From an application development point of view, a business requirement is anything of interest to the business that the business would like to have delivered through an application intended to support the business. It forms the contract between the business for what the business is buying in the application solution and what is to be delivered in the application solution. Supplemental requirements areas that are normally of interest to the business during the high level requirements stage include security, availability, volumes, etc. Examples might include the number of users required to be supported, the hours of operation for the system, or auditing and security requirements captured from the business stakeholders’ points of view. The detailed requirements document (system requirements) will capture these and more supplemental requirements in much more detail. Finally, business constraints may be captured as a subsection in the supplemental requirements. Refer to the Exemplar High Level Requirements Document for an example of how to complete this section.</w:t>
      </w:r>
      <w:r w:rsidR="00E748C2">
        <w:t xml:space="preserve"> </w:t>
      </w:r>
      <w:r w:rsidR="00E748C2">
        <w:fldChar w:fldCharType="begin"/>
      </w:r>
      <w:r w:rsidR="00E748C2">
        <w:instrText xml:space="preserve"> REF _Ref231280300 \h </w:instrText>
      </w:r>
      <w:r w:rsidR="00E748C2">
        <w:fldChar w:fldCharType="separate"/>
      </w:r>
      <w:r w:rsidR="00E748C2">
        <w:t xml:space="preserve">Table </w:t>
      </w:r>
      <w:r w:rsidR="00E748C2">
        <w:rPr>
          <w:noProof/>
        </w:rPr>
        <w:t>5</w:t>
      </w:r>
      <w:r w:rsidR="00E748C2">
        <w:noBreakHyphen/>
      </w:r>
      <w:r w:rsidR="00E748C2">
        <w:rPr>
          <w:noProof/>
        </w:rPr>
        <w:t>2</w:t>
      </w:r>
      <w:r w:rsidR="00E748C2">
        <w:fldChar w:fldCharType="end"/>
      </w:r>
      <w:r w:rsidR="00E748C2">
        <w:t xml:space="preserve"> represents an example of a table which may be used to capture business supplemental requirements.</w:t>
      </w:r>
      <w:r w:rsidRPr="00631E53">
        <w:t>]</w:t>
      </w:r>
    </w:p>
    <w:p w14:paraId="7C9CD6F7" w14:textId="77777777" w:rsidR="00E748C2" w:rsidRPr="00E748C2" w:rsidRDefault="00E748C2" w:rsidP="00E748C2">
      <w:pPr>
        <w:pStyle w:val="Caption"/>
      </w:pPr>
      <w:bookmarkStart w:id="754" w:name="_Ref231280300"/>
      <w:bookmarkStart w:id="755" w:name="_Toc240968565"/>
      <w:r>
        <w:t xml:space="preserve">Table </w:t>
      </w:r>
      <w:r w:rsidR="00CA7BB2">
        <w:fldChar w:fldCharType="begin"/>
      </w:r>
      <w:r w:rsidR="00CA7BB2">
        <w:instrText xml:space="preserve"> STYLEREF 1 \s </w:instrText>
      </w:r>
      <w:r w:rsidR="00CA7BB2">
        <w:fldChar w:fldCharType="separate"/>
      </w:r>
      <w:r>
        <w:rPr>
          <w:noProof/>
        </w:rPr>
        <w:t>5</w:t>
      </w:r>
      <w:r w:rsidR="00CA7BB2">
        <w:rPr>
          <w:noProof/>
        </w:rPr>
        <w:fldChar w:fldCharType="end"/>
      </w:r>
      <w:r>
        <w:noBreakHyphen/>
      </w:r>
      <w:r w:rsidR="00CA7BB2">
        <w:fldChar w:fldCharType="begin"/>
      </w:r>
      <w:r w:rsidR="00CA7BB2">
        <w:instrText xml:space="preserve"> SEQ Table \* ARABIC \s 1 </w:instrText>
      </w:r>
      <w:r w:rsidR="00CA7BB2">
        <w:fldChar w:fldCharType="separate"/>
      </w:r>
      <w:r>
        <w:rPr>
          <w:noProof/>
        </w:rPr>
        <w:t>2</w:t>
      </w:r>
      <w:r w:rsidR="00CA7BB2">
        <w:rPr>
          <w:noProof/>
        </w:rPr>
        <w:fldChar w:fldCharType="end"/>
      </w:r>
      <w:bookmarkEnd w:id="754"/>
      <w:r>
        <w:t>: Business Supplemental Requirements</w:t>
      </w:r>
      <w:bookmarkEnd w:id="755"/>
    </w:p>
    <w:tbl>
      <w:tblPr>
        <w:tblStyle w:val="TableGrid"/>
        <w:tblW w:w="0" w:type="auto"/>
        <w:tblLayout w:type="fixed"/>
        <w:tblLook w:val="01E0" w:firstRow="1" w:lastRow="1" w:firstColumn="1" w:lastColumn="1" w:noHBand="0" w:noVBand="0"/>
      </w:tblPr>
      <w:tblGrid>
        <w:gridCol w:w="1440"/>
        <w:gridCol w:w="1440"/>
        <w:gridCol w:w="5040"/>
        <w:gridCol w:w="1440"/>
      </w:tblGrid>
      <w:tr w:rsidR="00E748C2" w:rsidRPr="00F12205" w14:paraId="38672064" w14:textId="77777777">
        <w:trPr>
          <w:cnfStyle w:val="100000000000" w:firstRow="1" w:lastRow="0" w:firstColumn="0" w:lastColumn="0" w:oddVBand="0" w:evenVBand="0" w:oddHBand="0" w:evenHBand="0" w:firstRowFirstColumn="0" w:firstRowLastColumn="0" w:lastRowFirstColumn="0" w:lastRowLastColumn="0"/>
        </w:trPr>
        <w:tc>
          <w:tcPr>
            <w:tcW w:w="1440" w:type="dxa"/>
          </w:tcPr>
          <w:p w14:paraId="27EFC3BC" w14:textId="77777777" w:rsidR="00E748C2" w:rsidRPr="00F12205" w:rsidRDefault="00E748C2" w:rsidP="000D47F0">
            <w:r w:rsidRPr="00F12205">
              <w:t>Business Supplemental Req ID</w:t>
            </w:r>
          </w:p>
        </w:tc>
        <w:tc>
          <w:tcPr>
            <w:tcW w:w="1440" w:type="dxa"/>
          </w:tcPr>
          <w:p w14:paraId="3434BC78" w14:textId="77777777" w:rsidR="00E748C2" w:rsidRPr="00F12205" w:rsidRDefault="00E748C2" w:rsidP="000D47F0">
            <w:r w:rsidRPr="00F12205">
              <w:t>Source</w:t>
            </w:r>
          </w:p>
        </w:tc>
        <w:tc>
          <w:tcPr>
            <w:tcW w:w="5040" w:type="dxa"/>
          </w:tcPr>
          <w:p w14:paraId="662F11C5" w14:textId="77777777" w:rsidR="00E748C2" w:rsidRPr="00F12205" w:rsidRDefault="00E748C2" w:rsidP="000D47F0">
            <w:r w:rsidRPr="00F12205">
              <w:t>Requirement Definition</w:t>
            </w:r>
          </w:p>
        </w:tc>
        <w:tc>
          <w:tcPr>
            <w:tcW w:w="1440" w:type="dxa"/>
          </w:tcPr>
          <w:p w14:paraId="36C9AC07" w14:textId="77777777" w:rsidR="00E748C2" w:rsidRDefault="00E748C2" w:rsidP="000D47F0">
            <w:r w:rsidRPr="00F623DC">
              <w:t>Priority</w:t>
            </w:r>
          </w:p>
          <w:p w14:paraId="71D94CE0" w14:textId="77777777" w:rsidR="00E748C2" w:rsidRPr="00F12205" w:rsidRDefault="00E748C2" w:rsidP="000D47F0">
            <w:r w:rsidRPr="00F623DC">
              <w:rPr>
                <w:sz w:val="16"/>
                <w:szCs w:val="16"/>
              </w:rPr>
              <w:t>(E)ssential</w:t>
            </w:r>
            <w:r w:rsidRPr="00F623DC">
              <w:rPr>
                <w:sz w:val="16"/>
                <w:szCs w:val="16"/>
              </w:rPr>
              <w:br/>
              <w:t>(C)onditional</w:t>
            </w:r>
            <w:r w:rsidRPr="00F623DC">
              <w:rPr>
                <w:sz w:val="16"/>
                <w:szCs w:val="16"/>
              </w:rPr>
              <w:br/>
              <w:t>(O)ptional</w:t>
            </w:r>
          </w:p>
        </w:tc>
      </w:tr>
      <w:tr w:rsidR="00E748C2" w:rsidRPr="00F12205" w14:paraId="2944AEDB" w14:textId="77777777">
        <w:tc>
          <w:tcPr>
            <w:tcW w:w="1440" w:type="dxa"/>
          </w:tcPr>
          <w:p w14:paraId="67526F46" w14:textId="77777777" w:rsidR="00E748C2" w:rsidRPr="00F12205" w:rsidRDefault="00E748C2" w:rsidP="000D47F0"/>
        </w:tc>
        <w:tc>
          <w:tcPr>
            <w:tcW w:w="1440" w:type="dxa"/>
          </w:tcPr>
          <w:p w14:paraId="6083AD30" w14:textId="77777777" w:rsidR="00E748C2" w:rsidRPr="00F12205" w:rsidRDefault="00E748C2" w:rsidP="000D47F0"/>
        </w:tc>
        <w:tc>
          <w:tcPr>
            <w:tcW w:w="5040" w:type="dxa"/>
          </w:tcPr>
          <w:p w14:paraId="369805B2" w14:textId="77777777" w:rsidR="00E748C2" w:rsidRPr="00F12205" w:rsidRDefault="00E748C2" w:rsidP="000D47F0"/>
        </w:tc>
        <w:tc>
          <w:tcPr>
            <w:tcW w:w="1440" w:type="dxa"/>
          </w:tcPr>
          <w:p w14:paraId="011F4FCA" w14:textId="77777777" w:rsidR="00E748C2" w:rsidRPr="00F12205" w:rsidRDefault="00E748C2" w:rsidP="000D47F0"/>
        </w:tc>
      </w:tr>
      <w:tr w:rsidR="00E748C2" w:rsidRPr="00F12205" w14:paraId="6D0C6000" w14:textId="77777777">
        <w:tc>
          <w:tcPr>
            <w:tcW w:w="1440" w:type="dxa"/>
          </w:tcPr>
          <w:p w14:paraId="4AF4E36C" w14:textId="77777777" w:rsidR="00E748C2" w:rsidRPr="00F12205" w:rsidRDefault="00E748C2" w:rsidP="000D47F0"/>
        </w:tc>
        <w:tc>
          <w:tcPr>
            <w:tcW w:w="1440" w:type="dxa"/>
          </w:tcPr>
          <w:p w14:paraId="2FC57FBD" w14:textId="77777777" w:rsidR="00E748C2" w:rsidRPr="00F12205" w:rsidRDefault="00E748C2" w:rsidP="000D47F0"/>
        </w:tc>
        <w:tc>
          <w:tcPr>
            <w:tcW w:w="5040" w:type="dxa"/>
          </w:tcPr>
          <w:p w14:paraId="46C23B32" w14:textId="77777777" w:rsidR="00E748C2" w:rsidRPr="00F12205" w:rsidRDefault="00E748C2" w:rsidP="000D47F0"/>
        </w:tc>
        <w:tc>
          <w:tcPr>
            <w:tcW w:w="1440" w:type="dxa"/>
          </w:tcPr>
          <w:p w14:paraId="2465B639" w14:textId="77777777" w:rsidR="00E748C2" w:rsidRPr="00F12205" w:rsidRDefault="00E748C2" w:rsidP="000D47F0"/>
        </w:tc>
      </w:tr>
      <w:tr w:rsidR="00E748C2" w:rsidRPr="00F12205" w14:paraId="6C1D7505" w14:textId="77777777">
        <w:tc>
          <w:tcPr>
            <w:tcW w:w="1440" w:type="dxa"/>
          </w:tcPr>
          <w:p w14:paraId="0ECBE227" w14:textId="77777777" w:rsidR="00E748C2" w:rsidRPr="00F12205" w:rsidRDefault="00E748C2" w:rsidP="000D47F0"/>
        </w:tc>
        <w:tc>
          <w:tcPr>
            <w:tcW w:w="1440" w:type="dxa"/>
          </w:tcPr>
          <w:p w14:paraId="3EAFB946" w14:textId="77777777" w:rsidR="00E748C2" w:rsidRPr="00F12205" w:rsidRDefault="00E748C2" w:rsidP="000D47F0"/>
        </w:tc>
        <w:tc>
          <w:tcPr>
            <w:tcW w:w="5040" w:type="dxa"/>
          </w:tcPr>
          <w:p w14:paraId="76639ABA" w14:textId="77777777" w:rsidR="00E748C2" w:rsidRPr="00F12205" w:rsidRDefault="00E748C2" w:rsidP="000D47F0"/>
        </w:tc>
        <w:tc>
          <w:tcPr>
            <w:tcW w:w="1440" w:type="dxa"/>
          </w:tcPr>
          <w:p w14:paraId="6633CBC7" w14:textId="77777777" w:rsidR="00E748C2" w:rsidRPr="00F12205" w:rsidRDefault="00E748C2" w:rsidP="000D47F0"/>
        </w:tc>
      </w:tr>
    </w:tbl>
    <w:p w14:paraId="411F37F4" w14:textId="77777777" w:rsidR="00631E53" w:rsidRPr="00631E53" w:rsidRDefault="00631E53" w:rsidP="006672E8"/>
    <w:p w14:paraId="65B25E49" w14:textId="094B166D" w:rsidR="006672E8" w:rsidDel="00D16C86" w:rsidRDefault="006672E8" w:rsidP="006672E8">
      <w:pPr>
        <w:pStyle w:val="Heading1"/>
        <w:rPr>
          <w:del w:id="756" w:author="Ian Oliver" w:date="2021-11-15T14:01:00Z"/>
        </w:rPr>
      </w:pPr>
      <w:del w:id="757" w:author="Ian Oliver" w:date="2021-11-15T14:01:00Z">
        <w:r w:rsidDel="00D16C86">
          <w:delText>Business Information Model</w:delText>
        </w:r>
      </w:del>
    </w:p>
    <w:p w14:paraId="06D7FDC6" w14:textId="14573594" w:rsidR="00631E53" w:rsidDel="00710BF9" w:rsidRDefault="00631E53" w:rsidP="00631E53">
      <w:pPr>
        <w:pStyle w:val="infoblue"/>
        <w:rPr>
          <w:del w:id="758" w:author="Ian Oliver" w:date="2021-11-15T11:40:00Z"/>
        </w:rPr>
      </w:pPr>
      <w:del w:id="759" w:author="Ian Oliver" w:date="2021-11-15T11:40:00Z">
        <w:r w:rsidDel="00710BF9">
          <w:delText>[This section is required. This section of the document provides a Business Information Model for the initiative. Refer to the Exemplar High Level Requirements Document for an</w:delText>
        </w:r>
        <w:r w:rsidR="002A26F6" w:rsidDel="00710BF9">
          <w:delText xml:space="preserve"> example of</w:delText>
        </w:r>
        <w:r w:rsidDel="00710BF9">
          <w:delText xml:space="preserve"> how to complete this section. The Business Information Model includes the information/data elements used by the business that have been captured as part of the requirements definition process. Any existing Business Information Model may also be used to capture information model attributes specific to the project. The Business Information Model depicts, in both graphical and textual form, the structure and content of the key categories, or "subject areas" of persistent data that needs to be managed by the initiative. The Business Information Model is typically at a conceptual level and is limited to depicting the key entities and their relationships. This model forms the basis for the logical data model defined in future stages of the project.</w:delText>
        </w:r>
      </w:del>
    </w:p>
    <w:p w14:paraId="272F53F2" w14:textId="70AF2B88" w:rsidR="00631E53" w:rsidDel="00710BF9" w:rsidRDefault="00631E53" w:rsidP="00631E53">
      <w:pPr>
        <w:pStyle w:val="infoblue"/>
        <w:rPr>
          <w:del w:id="760" w:author="Ian Oliver" w:date="2021-11-15T11:40:00Z"/>
        </w:rPr>
      </w:pPr>
    </w:p>
    <w:p w14:paraId="5DB43B89" w14:textId="5F4B5ADA" w:rsidR="006672E8" w:rsidDel="00710BF9" w:rsidRDefault="00631E53" w:rsidP="00631E53">
      <w:pPr>
        <w:pStyle w:val="infoblue"/>
        <w:rPr>
          <w:del w:id="761" w:author="Ian Oliver" w:date="2021-11-15T11:40:00Z"/>
        </w:rPr>
      </w:pPr>
      <w:del w:id="762" w:author="Ian Oliver" w:date="2021-11-15T11:40:00Z">
        <w:r w:rsidDel="00710BF9">
          <w:delText>The Business Information Model captured here has many similarities to a "logical data model". Both are interested in identifying the information/data that the business manages and both may use a similar graphical notation accompanied with text to represent this. The Enterprise Information Model, however, will be at a significantly higher level of abstraction and is more concerned with gaining an understanding of the scope and scale of the information that is managed by the initiative. Rather than defining the detailed specifics of any one-subject area, the Business Information Model is more focused on knowing that a class of information exists and that it is important.]</w:delText>
        </w:r>
      </w:del>
    </w:p>
    <w:p w14:paraId="665CE1B1" w14:textId="7A694129" w:rsidR="006672E8" w:rsidDel="00D16C86" w:rsidRDefault="006672E8" w:rsidP="006672E8">
      <w:pPr>
        <w:pStyle w:val="Heading2"/>
        <w:rPr>
          <w:del w:id="763" w:author="Ian Oliver" w:date="2021-11-15T14:01:00Z"/>
        </w:rPr>
      </w:pPr>
      <w:del w:id="764" w:author="Ian Oliver" w:date="2021-11-15T14:01:00Z">
        <w:r w:rsidDel="00D16C86">
          <w:delText>Subject Areas</w:delText>
        </w:r>
      </w:del>
    </w:p>
    <w:p w14:paraId="144B24DC" w14:textId="4E073F34" w:rsidR="006672E8" w:rsidRPr="00631E53" w:rsidDel="00D16C86" w:rsidRDefault="00631E53" w:rsidP="00631E53">
      <w:pPr>
        <w:pStyle w:val="infoblue"/>
        <w:rPr>
          <w:del w:id="765" w:author="Ian Oliver" w:date="2021-11-15T14:01:00Z"/>
        </w:rPr>
      </w:pPr>
      <w:del w:id="766" w:author="Ian Oliver" w:date="2021-11-15T14:01:00Z">
        <w:r w:rsidRPr="00631E53" w:rsidDel="00D16C86">
          <w:delText xml:space="preserve">[This section is intended to capture any diagram and supporting text defining </w:delText>
        </w:r>
        <w:r w:rsidR="00062009" w:rsidDel="00D16C86">
          <w:delText>the Business Information Model.]</w:delText>
        </w:r>
      </w:del>
    </w:p>
    <w:p w14:paraId="21D1D26E" w14:textId="1E8B7679" w:rsidR="006672E8" w:rsidDel="00D16C86" w:rsidRDefault="006672E8" w:rsidP="006672E8">
      <w:pPr>
        <w:pStyle w:val="Heading2"/>
        <w:rPr>
          <w:del w:id="767" w:author="Ian Oliver" w:date="2021-11-15T14:01:00Z"/>
        </w:rPr>
      </w:pPr>
      <w:del w:id="768" w:author="Ian Oliver" w:date="2021-11-15T14:01:00Z">
        <w:r w:rsidDel="00D16C86">
          <w:delText>Data Dictionary</w:delText>
        </w:r>
      </w:del>
    </w:p>
    <w:p w14:paraId="09829CE2" w14:textId="09944110" w:rsidR="00291EBB" w:rsidRPr="00631E53" w:rsidDel="00D16C86" w:rsidRDefault="00631E53" w:rsidP="00631E53">
      <w:pPr>
        <w:pStyle w:val="infoblue"/>
        <w:rPr>
          <w:del w:id="769" w:author="Ian Oliver" w:date="2021-11-15T14:01:00Z"/>
        </w:rPr>
      </w:pPr>
      <w:del w:id="770" w:author="Ian Oliver" w:date="2021-11-15T14:01:00Z">
        <w:r w:rsidRPr="00631E53" w:rsidDel="00D16C86">
          <w:delText>[This section is intended to provide a useful definition of and any entities captured in the defined subject areas.]</w:delText>
        </w:r>
      </w:del>
    </w:p>
    <w:p w14:paraId="72C9322F" w14:textId="77777777" w:rsidR="00291EBB" w:rsidRPr="00291EBB" w:rsidRDefault="00291EBB" w:rsidP="00291EBB"/>
    <w:p w14:paraId="2B973C19" w14:textId="77777777" w:rsidR="006672E8" w:rsidRDefault="006672E8" w:rsidP="006672E8"/>
    <w:p w14:paraId="63E94AD8" w14:textId="77777777" w:rsidR="006672E8" w:rsidRDefault="006672E8" w:rsidP="006672E8">
      <w:pPr>
        <w:sectPr w:rsidR="006672E8" w:rsidSect="00B76E6E">
          <w:headerReference w:type="default" r:id="rId11"/>
          <w:footerReference w:type="default" r:id="rId12"/>
          <w:pgSz w:w="12240" w:h="15840" w:code="1"/>
          <w:pgMar w:top="1440" w:right="1440" w:bottom="1440" w:left="1440" w:header="720" w:footer="720" w:gutter="0"/>
          <w:pgNumType w:start="1"/>
          <w:cols w:space="720"/>
          <w:docGrid w:linePitch="360"/>
        </w:sectPr>
      </w:pPr>
    </w:p>
    <w:p w14:paraId="07E9306A" w14:textId="77777777" w:rsidR="006672E8" w:rsidRDefault="006672E8" w:rsidP="006672E8"/>
    <w:p w14:paraId="17F31439" w14:textId="77777777" w:rsidR="006672E8" w:rsidRDefault="006672E8" w:rsidP="006672E8">
      <w:pPr>
        <w:pStyle w:val="AppendixHeading"/>
      </w:pPr>
      <w:bookmarkStart w:id="771" w:name="_Toc87877477"/>
      <w:r>
        <w:lastRenderedPageBreak/>
        <w:t>Acronyms and Abbreviations</w:t>
      </w:r>
      <w:bookmarkEnd w:id="771"/>
    </w:p>
    <w:p w14:paraId="635B8DA5" w14:textId="77777777" w:rsidR="00291EBB" w:rsidRDefault="00631E53" w:rsidP="00291EBB">
      <w:r w:rsidRPr="00631E53">
        <w:t>Definition of acronyms and abbreviations used in this and related Federal Student Aid documents.</w:t>
      </w:r>
      <w:r>
        <w:t xml:space="preserve">  </w:t>
      </w:r>
    </w:p>
    <w:p w14:paraId="4A55E2F5" w14:textId="294C9C18" w:rsidR="00631E53" w:rsidDel="00D16C86" w:rsidRDefault="00631E53" w:rsidP="00631E53">
      <w:pPr>
        <w:pStyle w:val="infoblue"/>
        <w:rPr>
          <w:del w:id="772" w:author="Ian Oliver" w:date="2021-11-15T14:01:00Z"/>
        </w:rPr>
      </w:pPr>
      <w:del w:id="773" w:author="Ian Oliver" w:date="2021-11-15T14:01:00Z">
        <w:r w:rsidRPr="00631E53" w:rsidDel="00D16C86">
          <w:delText>[All acronyms and abbreviations used in this document are to be defined in the table below]</w:delText>
        </w:r>
      </w:del>
    </w:p>
    <w:p w14:paraId="5BF0C00C" w14:textId="2FF09D4C" w:rsidR="00631E53" w:rsidRPr="00756899" w:rsidDel="00D16C86" w:rsidRDefault="00631E53" w:rsidP="00756899">
      <w:pPr>
        <w:rPr>
          <w:del w:id="774" w:author="Ian Oliver" w:date="2021-11-15T14:01:00Z"/>
        </w:rPr>
      </w:pPr>
    </w:p>
    <w:tbl>
      <w:tblPr>
        <w:tblStyle w:val="TableGrid"/>
        <w:tblW w:w="0" w:type="auto"/>
        <w:tblLook w:val="01E0" w:firstRow="1" w:lastRow="1" w:firstColumn="1" w:lastColumn="1" w:noHBand="0" w:noVBand="0"/>
      </w:tblPr>
      <w:tblGrid>
        <w:gridCol w:w="1543"/>
        <w:gridCol w:w="7807"/>
      </w:tblGrid>
      <w:tr w:rsidR="00631E53" w14:paraId="3CBDFB34" w14:textId="77777777">
        <w:trPr>
          <w:cnfStyle w:val="100000000000" w:firstRow="1" w:lastRow="0" w:firstColumn="0" w:lastColumn="0" w:oddVBand="0" w:evenVBand="0" w:oddHBand="0" w:evenHBand="0" w:firstRowFirstColumn="0" w:firstRowLastColumn="0" w:lastRowFirstColumn="0" w:lastRowLastColumn="0"/>
        </w:trPr>
        <w:tc>
          <w:tcPr>
            <w:tcW w:w="1548" w:type="dxa"/>
          </w:tcPr>
          <w:p w14:paraId="3E046D8B" w14:textId="77777777" w:rsidR="00631E53" w:rsidRDefault="003C56B5" w:rsidP="00631E53">
            <w:r>
              <w:t>Acronym</w:t>
            </w:r>
          </w:p>
        </w:tc>
        <w:tc>
          <w:tcPr>
            <w:tcW w:w="7920" w:type="dxa"/>
          </w:tcPr>
          <w:p w14:paraId="4AEB3786" w14:textId="77777777" w:rsidR="00631E53" w:rsidRDefault="00631E53" w:rsidP="00631E53">
            <w:r>
              <w:t>Definition</w:t>
            </w:r>
          </w:p>
        </w:tc>
      </w:tr>
      <w:tr w:rsidR="00631E53" w14:paraId="234BA30E" w14:textId="77777777">
        <w:tc>
          <w:tcPr>
            <w:tcW w:w="1548" w:type="dxa"/>
          </w:tcPr>
          <w:p w14:paraId="5F5AC677" w14:textId="77777777" w:rsidR="00631E53" w:rsidRDefault="00631E53" w:rsidP="00631E53"/>
        </w:tc>
        <w:tc>
          <w:tcPr>
            <w:tcW w:w="7920" w:type="dxa"/>
          </w:tcPr>
          <w:p w14:paraId="387CB57F" w14:textId="77777777" w:rsidR="00631E53" w:rsidRDefault="00631E53" w:rsidP="00631E53"/>
        </w:tc>
      </w:tr>
      <w:tr w:rsidR="00631E53" w14:paraId="2D550AB0" w14:textId="77777777">
        <w:tc>
          <w:tcPr>
            <w:tcW w:w="1548" w:type="dxa"/>
          </w:tcPr>
          <w:p w14:paraId="27BB025D" w14:textId="77777777" w:rsidR="00631E53" w:rsidRDefault="00631E53" w:rsidP="00631E53"/>
        </w:tc>
        <w:tc>
          <w:tcPr>
            <w:tcW w:w="7920" w:type="dxa"/>
          </w:tcPr>
          <w:p w14:paraId="4C567F0E" w14:textId="77777777" w:rsidR="00631E53" w:rsidRDefault="00631E53" w:rsidP="00631E53"/>
        </w:tc>
      </w:tr>
      <w:tr w:rsidR="00631E53" w14:paraId="7197D2D0" w14:textId="77777777">
        <w:tc>
          <w:tcPr>
            <w:tcW w:w="1548" w:type="dxa"/>
          </w:tcPr>
          <w:p w14:paraId="3287CA2B" w14:textId="77777777" w:rsidR="00631E53" w:rsidRDefault="00631E53" w:rsidP="00631E53"/>
        </w:tc>
        <w:tc>
          <w:tcPr>
            <w:tcW w:w="7920" w:type="dxa"/>
          </w:tcPr>
          <w:p w14:paraId="1E63B15C" w14:textId="77777777" w:rsidR="00631E53" w:rsidRDefault="00631E53" w:rsidP="00631E53"/>
        </w:tc>
      </w:tr>
      <w:tr w:rsidR="00631E53" w14:paraId="5CEE0517" w14:textId="77777777">
        <w:tc>
          <w:tcPr>
            <w:tcW w:w="1548" w:type="dxa"/>
          </w:tcPr>
          <w:p w14:paraId="687F5ED6" w14:textId="77777777" w:rsidR="00631E53" w:rsidRDefault="00631E53" w:rsidP="00631E53"/>
        </w:tc>
        <w:tc>
          <w:tcPr>
            <w:tcW w:w="7920" w:type="dxa"/>
          </w:tcPr>
          <w:p w14:paraId="79661985" w14:textId="77777777" w:rsidR="00631E53" w:rsidRDefault="00631E53" w:rsidP="00631E53"/>
        </w:tc>
      </w:tr>
    </w:tbl>
    <w:p w14:paraId="32463446" w14:textId="7CAC2BEC" w:rsidR="00631E53" w:rsidDel="00D16C86" w:rsidRDefault="00631E53" w:rsidP="00631E53">
      <w:pPr>
        <w:rPr>
          <w:del w:id="775" w:author="Ian Oliver" w:date="2021-11-15T14:02:00Z"/>
        </w:rPr>
      </w:pPr>
    </w:p>
    <w:p w14:paraId="4A503101" w14:textId="4DC35D74" w:rsidR="009E2B1E" w:rsidDel="00D16C86" w:rsidRDefault="009E2B1E" w:rsidP="009E2B1E">
      <w:pPr>
        <w:pStyle w:val="AppendixHeading"/>
        <w:rPr>
          <w:del w:id="776" w:author="Ian Oliver" w:date="2021-11-15T14:01:00Z"/>
        </w:rPr>
      </w:pPr>
      <w:del w:id="777" w:author="Ian Oliver" w:date="2021-11-15T14:01:00Z">
        <w:r w:rsidDel="00D16C86">
          <w:delText>Glossary</w:delText>
        </w:r>
      </w:del>
    </w:p>
    <w:p w14:paraId="0174C976" w14:textId="1EBD9137" w:rsidR="009E2B1E" w:rsidDel="00D16C86" w:rsidRDefault="009E2B1E" w:rsidP="009E2B1E">
      <w:pPr>
        <w:pStyle w:val="infoblue"/>
        <w:rPr>
          <w:del w:id="778" w:author="Ian Oliver" w:date="2021-11-15T14:01:00Z"/>
        </w:rPr>
      </w:pPr>
      <w:del w:id="779" w:author="Ian Oliver" w:date="2021-11-15T14:01:00Z">
        <w:r w:rsidRPr="00197811" w:rsidDel="00D16C86">
          <w:delText xml:space="preserve"> [</w:delText>
        </w:r>
        <w:r w:rsidR="00EA46AD" w:rsidDel="00D16C86">
          <w:delText>The glossary is optional for this document since the Business Vocabulary Section 2.8 may suffice</w:delText>
        </w:r>
        <w:r w:rsidRPr="00197811" w:rsidDel="00D16C86">
          <w:delText>.</w:delText>
        </w:r>
        <w:r w:rsidDel="00D16C86">
          <w:delText>]</w:delText>
        </w:r>
      </w:del>
    </w:p>
    <w:p w14:paraId="78615C07" w14:textId="6978BCCD" w:rsidR="009E2B1E" w:rsidRPr="00756899" w:rsidDel="00D16C86" w:rsidRDefault="009E2B1E" w:rsidP="009E2B1E">
      <w:pPr>
        <w:rPr>
          <w:del w:id="780" w:author="Ian Oliver" w:date="2021-11-15T14:01:00Z"/>
        </w:rPr>
      </w:pPr>
    </w:p>
    <w:tbl>
      <w:tblPr>
        <w:tblStyle w:val="TableGrid"/>
        <w:tblW w:w="0" w:type="auto"/>
        <w:tblLook w:val="01E0" w:firstRow="1" w:lastRow="1" w:firstColumn="1" w:lastColumn="1" w:noHBand="0" w:noVBand="0"/>
      </w:tblPr>
      <w:tblGrid>
        <w:gridCol w:w="1536"/>
        <w:gridCol w:w="7814"/>
      </w:tblGrid>
      <w:tr w:rsidR="009E2B1E" w:rsidDel="00D16C86" w14:paraId="26133DA8" w14:textId="08B26C6F">
        <w:trPr>
          <w:cnfStyle w:val="100000000000" w:firstRow="1" w:lastRow="0" w:firstColumn="0" w:lastColumn="0" w:oddVBand="0" w:evenVBand="0" w:oddHBand="0" w:evenHBand="0" w:firstRowFirstColumn="0" w:firstRowLastColumn="0" w:lastRowFirstColumn="0" w:lastRowLastColumn="0"/>
          <w:del w:id="781" w:author="Ian Oliver" w:date="2021-11-15T14:01:00Z"/>
        </w:trPr>
        <w:tc>
          <w:tcPr>
            <w:tcW w:w="1548" w:type="dxa"/>
          </w:tcPr>
          <w:p w14:paraId="4A14602B" w14:textId="2A35DD75" w:rsidR="009E2B1E" w:rsidDel="00D16C86" w:rsidRDefault="009E2B1E" w:rsidP="0039557D">
            <w:pPr>
              <w:rPr>
                <w:del w:id="782" w:author="Ian Oliver" w:date="2021-11-15T14:01:00Z"/>
              </w:rPr>
            </w:pPr>
            <w:del w:id="783" w:author="Ian Oliver" w:date="2021-11-15T14:01:00Z">
              <w:r w:rsidDel="00D16C86">
                <w:delText>Term</w:delText>
              </w:r>
            </w:del>
          </w:p>
        </w:tc>
        <w:tc>
          <w:tcPr>
            <w:tcW w:w="7920" w:type="dxa"/>
          </w:tcPr>
          <w:p w14:paraId="0ABA3F18" w14:textId="412377A9" w:rsidR="009E2B1E" w:rsidDel="00D16C86" w:rsidRDefault="009E2B1E" w:rsidP="0039557D">
            <w:pPr>
              <w:rPr>
                <w:del w:id="784" w:author="Ian Oliver" w:date="2021-11-15T14:01:00Z"/>
              </w:rPr>
            </w:pPr>
            <w:del w:id="785" w:author="Ian Oliver" w:date="2021-11-15T14:01:00Z">
              <w:r w:rsidDel="00D16C86">
                <w:delText>Definition</w:delText>
              </w:r>
            </w:del>
          </w:p>
        </w:tc>
      </w:tr>
      <w:tr w:rsidR="009E2B1E" w:rsidDel="00D16C86" w14:paraId="4C2AAEB6" w14:textId="553DB020">
        <w:trPr>
          <w:del w:id="786" w:author="Ian Oliver" w:date="2021-11-15T14:01:00Z"/>
        </w:trPr>
        <w:tc>
          <w:tcPr>
            <w:tcW w:w="1548" w:type="dxa"/>
          </w:tcPr>
          <w:p w14:paraId="4B3129E0" w14:textId="3FF6903A" w:rsidR="009E2B1E" w:rsidDel="00D16C86" w:rsidRDefault="009E2B1E" w:rsidP="0039557D">
            <w:pPr>
              <w:rPr>
                <w:del w:id="787" w:author="Ian Oliver" w:date="2021-11-15T14:01:00Z"/>
              </w:rPr>
            </w:pPr>
          </w:p>
        </w:tc>
        <w:tc>
          <w:tcPr>
            <w:tcW w:w="7920" w:type="dxa"/>
          </w:tcPr>
          <w:p w14:paraId="38205A08" w14:textId="7107D9DC" w:rsidR="009E2B1E" w:rsidDel="00D16C86" w:rsidRDefault="009E2B1E" w:rsidP="0039557D">
            <w:pPr>
              <w:rPr>
                <w:del w:id="788" w:author="Ian Oliver" w:date="2021-11-15T14:01:00Z"/>
              </w:rPr>
            </w:pPr>
          </w:p>
        </w:tc>
      </w:tr>
      <w:tr w:rsidR="009E2B1E" w:rsidDel="00D16C86" w14:paraId="21AA21F1" w14:textId="5DA5FEC1">
        <w:trPr>
          <w:del w:id="789" w:author="Ian Oliver" w:date="2021-11-15T14:01:00Z"/>
        </w:trPr>
        <w:tc>
          <w:tcPr>
            <w:tcW w:w="1548" w:type="dxa"/>
          </w:tcPr>
          <w:p w14:paraId="1C7D52BD" w14:textId="3A9AA859" w:rsidR="009E2B1E" w:rsidDel="00D16C86" w:rsidRDefault="009E2B1E" w:rsidP="0039557D">
            <w:pPr>
              <w:rPr>
                <w:del w:id="790" w:author="Ian Oliver" w:date="2021-11-15T14:01:00Z"/>
              </w:rPr>
            </w:pPr>
          </w:p>
        </w:tc>
        <w:tc>
          <w:tcPr>
            <w:tcW w:w="7920" w:type="dxa"/>
          </w:tcPr>
          <w:p w14:paraId="0EDBCF3D" w14:textId="5A392750" w:rsidR="009E2B1E" w:rsidDel="00D16C86" w:rsidRDefault="009E2B1E" w:rsidP="0039557D">
            <w:pPr>
              <w:rPr>
                <w:del w:id="791" w:author="Ian Oliver" w:date="2021-11-15T14:01:00Z"/>
              </w:rPr>
            </w:pPr>
          </w:p>
        </w:tc>
      </w:tr>
      <w:tr w:rsidR="009E2B1E" w:rsidDel="00D16C86" w14:paraId="40DD37D8" w14:textId="36C79499">
        <w:trPr>
          <w:del w:id="792" w:author="Ian Oliver" w:date="2021-11-15T14:01:00Z"/>
        </w:trPr>
        <w:tc>
          <w:tcPr>
            <w:tcW w:w="1548" w:type="dxa"/>
          </w:tcPr>
          <w:p w14:paraId="16E4D8AB" w14:textId="442B1206" w:rsidR="009E2B1E" w:rsidDel="00D16C86" w:rsidRDefault="009E2B1E" w:rsidP="0039557D">
            <w:pPr>
              <w:rPr>
                <w:del w:id="793" w:author="Ian Oliver" w:date="2021-11-15T14:01:00Z"/>
              </w:rPr>
            </w:pPr>
          </w:p>
        </w:tc>
        <w:tc>
          <w:tcPr>
            <w:tcW w:w="7920" w:type="dxa"/>
          </w:tcPr>
          <w:p w14:paraId="6458E1D9" w14:textId="435F36D6" w:rsidR="009E2B1E" w:rsidDel="00D16C86" w:rsidRDefault="009E2B1E" w:rsidP="0039557D">
            <w:pPr>
              <w:rPr>
                <w:del w:id="794" w:author="Ian Oliver" w:date="2021-11-15T14:01:00Z"/>
              </w:rPr>
            </w:pPr>
          </w:p>
        </w:tc>
      </w:tr>
      <w:tr w:rsidR="009E2B1E" w:rsidDel="00D16C86" w14:paraId="0EF6F235" w14:textId="12306152">
        <w:trPr>
          <w:del w:id="795" w:author="Ian Oliver" w:date="2021-11-15T14:01:00Z"/>
        </w:trPr>
        <w:tc>
          <w:tcPr>
            <w:tcW w:w="1548" w:type="dxa"/>
          </w:tcPr>
          <w:p w14:paraId="01B43689" w14:textId="219C77CB" w:rsidR="009E2B1E" w:rsidDel="00D16C86" w:rsidRDefault="009E2B1E" w:rsidP="0039557D">
            <w:pPr>
              <w:rPr>
                <w:del w:id="796" w:author="Ian Oliver" w:date="2021-11-15T14:01:00Z"/>
              </w:rPr>
            </w:pPr>
          </w:p>
        </w:tc>
        <w:tc>
          <w:tcPr>
            <w:tcW w:w="7920" w:type="dxa"/>
          </w:tcPr>
          <w:p w14:paraId="799CC9CF" w14:textId="0AAC61CB" w:rsidR="009E2B1E" w:rsidDel="00D16C86" w:rsidRDefault="009E2B1E" w:rsidP="0039557D">
            <w:pPr>
              <w:rPr>
                <w:del w:id="797" w:author="Ian Oliver" w:date="2021-11-15T14:01:00Z"/>
              </w:rPr>
            </w:pPr>
          </w:p>
        </w:tc>
      </w:tr>
    </w:tbl>
    <w:p w14:paraId="32B683F1" w14:textId="6257DA34" w:rsidR="009E2B1E" w:rsidRPr="00631E53" w:rsidDel="00D16C86" w:rsidRDefault="009E2B1E" w:rsidP="009E2B1E">
      <w:pPr>
        <w:rPr>
          <w:del w:id="798" w:author="Ian Oliver" w:date="2021-11-15T14:01:00Z"/>
        </w:rPr>
      </w:pPr>
    </w:p>
    <w:p w14:paraId="1EF0803B" w14:textId="22046089" w:rsidR="009E2B1E" w:rsidRPr="00631E53" w:rsidDel="00D16C86" w:rsidRDefault="009E2B1E" w:rsidP="00631E53">
      <w:pPr>
        <w:rPr>
          <w:del w:id="799" w:author="Ian Oliver" w:date="2021-11-15T14:01:00Z"/>
        </w:rPr>
      </w:pPr>
    </w:p>
    <w:p w14:paraId="0B741C72" w14:textId="31A0667B" w:rsidR="006672E8" w:rsidDel="0082725E" w:rsidRDefault="006672E8" w:rsidP="006672E8">
      <w:pPr>
        <w:pStyle w:val="AppendixHeading"/>
        <w:rPr>
          <w:del w:id="800" w:author="Ian Oliver" w:date="2021-11-15T11:36:00Z"/>
        </w:rPr>
      </w:pPr>
      <w:del w:id="801" w:author="Ian Oliver" w:date="2021-11-15T11:36:00Z">
        <w:r w:rsidDel="0082725E">
          <w:delText>Key Decisions Log</w:delText>
        </w:r>
      </w:del>
    </w:p>
    <w:p w14:paraId="0074000F" w14:textId="0CA8DB06" w:rsidR="00756899" w:rsidDel="0082725E" w:rsidRDefault="00756899" w:rsidP="00756899">
      <w:pPr>
        <w:pStyle w:val="infoblue"/>
        <w:rPr>
          <w:del w:id="802" w:author="Ian Oliver" w:date="2021-11-15T11:36:00Z"/>
        </w:rPr>
      </w:pPr>
      <w:del w:id="803" w:author="Ian Oliver" w:date="2021-11-15T11:36:00Z">
        <w:r w:rsidDel="0082725E">
          <w:delText>[This section is required. Refer to the Exemplar High Level Requirements Document for completed Key Decisions examples.</w:delText>
        </w:r>
      </w:del>
    </w:p>
    <w:p w14:paraId="7D32ED3A" w14:textId="6A54FBC7" w:rsidR="00291EBB" w:rsidRPr="00291EBB" w:rsidDel="0082725E" w:rsidRDefault="00756899" w:rsidP="00756899">
      <w:pPr>
        <w:pStyle w:val="infoblue"/>
        <w:rPr>
          <w:del w:id="804" w:author="Ian Oliver" w:date="2021-11-15T11:36:00Z"/>
        </w:rPr>
      </w:pPr>
      <w:del w:id="805" w:author="Ian Oliver" w:date="2021-11-15T11:36:00Z">
        <w:r w:rsidDel="0082725E">
          <w:delText>Key Decisions are usually made in the course of detailing requirements. The purpose of a key decision record is to help make the decision (by defining the issue, decision owner, possible solutions and evaluation criteria) as well as provide a permanent record of the key decision process and outcome. Key decision</w:delText>
        </w:r>
        <w:r w:rsidR="00182301" w:rsidDel="0082725E">
          <w:delText>s</w:delText>
        </w:r>
        <w:r w:rsidDel="0082725E">
          <w:delText xml:space="preserve"> are most commonly documented and communicated when a decision made within the project has impacts across teams, systems or efforts outside of the project, when the decision is likely to have a significant impact on the scope, schedule, cost or quality of the project, or when the matter is associated with a risk rating of medium or high. The table below may be used as a format for capturing key decisions.]</w:delText>
        </w:r>
      </w:del>
    </w:p>
    <w:p w14:paraId="25C3C99A" w14:textId="688B6261" w:rsidR="006672E8" w:rsidDel="0082725E" w:rsidRDefault="006672E8" w:rsidP="006672E8">
      <w:pPr>
        <w:pStyle w:val="AppendixHeading2"/>
        <w:rPr>
          <w:del w:id="806" w:author="Ian Oliver" w:date="2021-11-15T11:36:00Z"/>
        </w:rPr>
      </w:pPr>
      <w:del w:id="807" w:author="Ian Oliver" w:date="2021-11-15T11:36:00Z">
        <w:r w:rsidDel="0082725E">
          <w:delText>Key Decision: [Key Decision Name]</w:delText>
        </w:r>
      </w:del>
    </w:p>
    <w:tbl>
      <w:tblPr>
        <w:tblStyle w:val="TableGrid"/>
        <w:tblW w:w="0" w:type="auto"/>
        <w:tblLook w:val="01E0" w:firstRow="1" w:lastRow="1" w:firstColumn="1" w:lastColumn="1" w:noHBand="0" w:noVBand="0"/>
      </w:tblPr>
      <w:tblGrid>
        <w:gridCol w:w="2241"/>
        <w:gridCol w:w="7109"/>
      </w:tblGrid>
      <w:tr w:rsidR="006672E8" w:rsidDel="0082725E" w14:paraId="4165C04E" w14:textId="58061EA4">
        <w:trPr>
          <w:cnfStyle w:val="100000000000" w:firstRow="1" w:lastRow="0" w:firstColumn="0" w:lastColumn="0" w:oddVBand="0" w:evenVBand="0" w:oddHBand="0" w:evenHBand="0" w:firstRowFirstColumn="0" w:firstRowLastColumn="0" w:lastRowFirstColumn="0" w:lastRowLastColumn="0"/>
          <w:del w:id="808" w:author="Ian Oliver" w:date="2021-11-15T11:36:00Z"/>
        </w:trPr>
        <w:tc>
          <w:tcPr>
            <w:tcW w:w="2268" w:type="dxa"/>
          </w:tcPr>
          <w:p w14:paraId="6319DDCD" w14:textId="255B366E" w:rsidR="006672E8" w:rsidDel="0082725E" w:rsidRDefault="006672E8" w:rsidP="006672E8">
            <w:pPr>
              <w:rPr>
                <w:del w:id="809" w:author="Ian Oliver" w:date="2021-11-15T11:36:00Z"/>
              </w:rPr>
            </w:pPr>
            <w:del w:id="810" w:author="Ian Oliver" w:date="2021-11-15T11:36:00Z">
              <w:r w:rsidDel="0082725E">
                <w:delText>Key Area</w:delText>
              </w:r>
            </w:del>
          </w:p>
        </w:tc>
        <w:tc>
          <w:tcPr>
            <w:tcW w:w="7308" w:type="dxa"/>
          </w:tcPr>
          <w:p w14:paraId="725EFEE6" w14:textId="446E56D6" w:rsidR="006672E8" w:rsidDel="0082725E" w:rsidRDefault="006672E8" w:rsidP="006672E8">
            <w:pPr>
              <w:rPr>
                <w:del w:id="811" w:author="Ian Oliver" w:date="2021-11-15T11:36:00Z"/>
              </w:rPr>
            </w:pPr>
            <w:del w:id="812" w:author="Ian Oliver" w:date="2021-11-15T11:36:00Z">
              <w:r w:rsidDel="0082725E">
                <w:delText>Decision Detail</w:delText>
              </w:r>
            </w:del>
          </w:p>
        </w:tc>
      </w:tr>
      <w:tr w:rsidR="006672E8" w:rsidDel="0082725E" w14:paraId="76B8912C" w14:textId="257F4057">
        <w:trPr>
          <w:del w:id="813" w:author="Ian Oliver" w:date="2021-11-15T11:36:00Z"/>
        </w:trPr>
        <w:tc>
          <w:tcPr>
            <w:tcW w:w="2268" w:type="dxa"/>
          </w:tcPr>
          <w:p w14:paraId="778F48D3" w14:textId="0A60CFD4" w:rsidR="006672E8" w:rsidDel="0082725E" w:rsidRDefault="006672E8" w:rsidP="00780980">
            <w:pPr>
              <w:pStyle w:val="TableHeading"/>
              <w:jc w:val="left"/>
              <w:rPr>
                <w:del w:id="814" w:author="Ian Oliver" w:date="2021-11-15T11:36:00Z"/>
              </w:rPr>
            </w:pPr>
            <w:del w:id="815" w:author="Ian Oliver" w:date="2021-11-15T11:36:00Z">
              <w:r w:rsidDel="0082725E">
                <w:delText>Issue Description</w:delText>
              </w:r>
            </w:del>
          </w:p>
        </w:tc>
        <w:tc>
          <w:tcPr>
            <w:tcW w:w="7308" w:type="dxa"/>
          </w:tcPr>
          <w:p w14:paraId="4EE9B459" w14:textId="3F11B5FB" w:rsidR="006672E8" w:rsidDel="0082725E" w:rsidRDefault="006672E8" w:rsidP="006672E8">
            <w:pPr>
              <w:rPr>
                <w:del w:id="816" w:author="Ian Oliver" w:date="2021-11-15T11:36:00Z"/>
              </w:rPr>
            </w:pPr>
          </w:p>
        </w:tc>
      </w:tr>
      <w:tr w:rsidR="006672E8" w:rsidDel="0082725E" w14:paraId="07E7B818" w14:textId="6038D7A1">
        <w:trPr>
          <w:del w:id="817" w:author="Ian Oliver" w:date="2021-11-15T11:36:00Z"/>
        </w:trPr>
        <w:tc>
          <w:tcPr>
            <w:tcW w:w="2268" w:type="dxa"/>
          </w:tcPr>
          <w:p w14:paraId="21A632D5" w14:textId="6E15E172" w:rsidR="006672E8" w:rsidDel="0082725E" w:rsidRDefault="006672E8" w:rsidP="00780980">
            <w:pPr>
              <w:pStyle w:val="TableHeading"/>
              <w:jc w:val="left"/>
              <w:rPr>
                <w:del w:id="818" w:author="Ian Oliver" w:date="2021-11-15T11:36:00Z"/>
              </w:rPr>
            </w:pPr>
            <w:del w:id="819" w:author="Ian Oliver" w:date="2021-11-15T11:36:00Z">
              <w:r w:rsidDel="0082725E">
                <w:delText>Decision</w:delText>
              </w:r>
            </w:del>
          </w:p>
        </w:tc>
        <w:tc>
          <w:tcPr>
            <w:tcW w:w="7308" w:type="dxa"/>
          </w:tcPr>
          <w:p w14:paraId="7FF8D3F1" w14:textId="5876CA39" w:rsidR="006672E8" w:rsidDel="0082725E" w:rsidRDefault="006672E8" w:rsidP="006672E8">
            <w:pPr>
              <w:rPr>
                <w:del w:id="820" w:author="Ian Oliver" w:date="2021-11-15T11:36:00Z"/>
              </w:rPr>
            </w:pPr>
          </w:p>
        </w:tc>
      </w:tr>
      <w:tr w:rsidR="006672E8" w:rsidDel="0082725E" w14:paraId="75A9BCE1" w14:textId="25536B00">
        <w:trPr>
          <w:del w:id="821" w:author="Ian Oliver" w:date="2021-11-15T11:36:00Z"/>
        </w:trPr>
        <w:tc>
          <w:tcPr>
            <w:tcW w:w="2268" w:type="dxa"/>
          </w:tcPr>
          <w:p w14:paraId="5F8E27CA" w14:textId="62281BDD" w:rsidR="006672E8" w:rsidDel="0082725E" w:rsidRDefault="006672E8" w:rsidP="00780980">
            <w:pPr>
              <w:pStyle w:val="TableHeading"/>
              <w:jc w:val="left"/>
              <w:rPr>
                <w:del w:id="822" w:author="Ian Oliver" w:date="2021-11-15T11:36:00Z"/>
              </w:rPr>
            </w:pPr>
            <w:del w:id="823" w:author="Ian Oliver" w:date="2021-11-15T11:36:00Z">
              <w:r w:rsidDel="0082725E">
                <w:delText>Business / Decision Owner</w:delText>
              </w:r>
            </w:del>
          </w:p>
        </w:tc>
        <w:tc>
          <w:tcPr>
            <w:tcW w:w="7308" w:type="dxa"/>
          </w:tcPr>
          <w:p w14:paraId="6B995DA0" w14:textId="37C1EAA4" w:rsidR="006672E8" w:rsidDel="0082725E" w:rsidRDefault="006672E8" w:rsidP="006672E8">
            <w:pPr>
              <w:rPr>
                <w:del w:id="824" w:author="Ian Oliver" w:date="2021-11-15T11:36:00Z"/>
              </w:rPr>
            </w:pPr>
          </w:p>
        </w:tc>
      </w:tr>
      <w:tr w:rsidR="006672E8" w:rsidDel="0082725E" w14:paraId="03FA0491" w14:textId="4F14AF48">
        <w:trPr>
          <w:del w:id="825" w:author="Ian Oliver" w:date="2021-11-15T11:36:00Z"/>
        </w:trPr>
        <w:tc>
          <w:tcPr>
            <w:tcW w:w="2268" w:type="dxa"/>
          </w:tcPr>
          <w:p w14:paraId="0BC00A63" w14:textId="0B339F57" w:rsidR="006672E8" w:rsidDel="0082725E" w:rsidRDefault="006672E8" w:rsidP="00780980">
            <w:pPr>
              <w:pStyle w:val="TableHeading"/>
              <w:jc w:val="left"/>
              <w:rPr>
                <w:del w:id="826" w:author="Ian Oliver" w:date="2021-11-15T11:36:00Z"/>
              </w:rPr>
            </w:pPr>
            <w:del w:id="827" w:author="Ian Oliver" w:date="2021-11-15T11:36:00Z">
              <w:r w:rsidDel="0082725E">
                <w:delText>Date</w:delText>
              </w:r>
            </w:del>
          </w:p>
        </w:tc>
        <w:tc>
          <w:tcPr>
            <w:tcW w:w="7308" w:type="dxa"/>
          </w:tcPr>
          <w:p w14:paraId="615B3B2C" w14:textId="567484BA" w:rsidR="006672E8" w:rsidDel="0082725E" w:rsidRDefault="006672E8" w:rsidP="006672E8">
            <w:pPr>
              <w:rPr>
                <w:del w:id="828" w:author="Ian Oliver" w:date="2021-11-15T11:36:00Z"/>
              </w:rPr>
            </w:pPr>
          </w:p>
        </w:tc>
      </w:tr>
      <w:tr w:rsidR="006672E8" w:rsidDel="0082725E" w14:paraId="78CDE870" w14:textId="615028A5">
        <w:trPr>
          <w:del w:id="829" w:author="Ian Oliver" w:date="2021-11-15T11:36:00Z"/>
        </w:trPr>
        <w:tc>
          <w:tcPr>
            <w:tcW w:w="2268" w:type="dxa"/>
          </w:tcPr>
          <w:p w14:paraId="298DF2A3" w14:textId="644E9094" w:rsidR="006672E8" w:rsidDel="0082725E" w:rsidRDefault="006672E8" w:rsidP="00780980">
            <w:pPr>
              <w:pStyle w:val="TableHeading"/>
              <w:jc w:val="left"/>
              <w:rPr>
                <w:del w:id="830" w:author="Ian Oliver" w:date="2021-11-15T11:36:00Z"/>
              </w:rPr>
            </w:pPr>
            <w:del w:id="831" w:author="Ian Oliver" w:date="2021-11-15T11:36:00Z">
              <w:r w:rsidDel="0082725E">
                <w:delText>Key Decision Author</w:delText>
              </w:r>
            </w:del>
          </w:p>
        </w:tc>
        <w:tc>
          <w:tcPr>
            <w:tcW w:w="7308" w:type="dxa"/>
          </w:tcPr>
          <w:p w14:paraId="45A22763" w14:textId="350D7BB9" w:rsidR="006672E8" w:rsidDel="0082725E" w:rsidRDefault="006672E8" w:rsidP="006672E8">
            <w:pPr>
              <w:rPr>
                <w:del w:id="832" w:author="Ian Oliver" w:date="2021-11-15T11:36:00Z"/>
              </w:rPr>
            </w:pPr>
          </w:p>
        </w:tc>
      </w:tr>
      <w:tr w:rsidR="006672E8" w:rsidDel="0082725E" w14:paraId="5D2E7687" w14:textId="7DEFDC7A">
        <w:trPr>
          <w:del w:id="833" w:author="Ian Oliver" w:date="2021-11-15T11:36:00Z"/>
        </w:trPr>
        <w:tc>
          <w:tcPr>
            <w:tcW w:w="2268" w:type="dxa"/>
          </w:tcPr>
          <w:p w14:paraId="0E5B0AF9" w14:textId="7A510B5C" w:rsidR="006672E8" w:rsidDel="0082725E" w:rsidRDefault="006672E8" w:rsidP="00780980">
            <w:pPr>
              <w:pStyle w:val="TableHeading"/>
              <w:jc w:val="left"/>
              <w:rPr>
                <w:del w:id="834" w:author="Ian Oliver" w:date="2021-11-15T11:36:00Z"/>
              </w:rPr>
            </w:pPr>
            <w:del w:id="835" w:author="Ian Oliver" w:date="2021-11-15T11:36:00Z">
              <w:r w:rsidDel="0082725E">
                <w:delText>Full Description of Issue</w:delText>
              </w:r>
            </w:del>
          </w:p>
        </w:tc>
        <w:tc>
          <w:tcPr>
            <w:tcW w:w="7308" w:type="dxa"/>
          </w:tcPr>
          <w:p w14:paraId="55C0B6B7" w14:textId="122DB11A" w:rsidR="006672E8" w:rsidDel="0082725E" w:rsidRDefault="006672E8" w:rsidP="006672E8">
            <w:pPr>
              <w:rPr>
                <w:del w:id="836" w:author="Ian Oliver" w:date="2021-11-15T11:36:00Z"/>
              </w:rPr>
            </w:pPr>
          </w:p>
        </w:tc>
      </w:tr>
      <w:tr w:rsidR="006672E8" w:rsidDel="0082725E" w14:paraId="0F7B627A" w14:textId="1FA69C2C">
        <w:trPr>
          <w:del w:id="837" w:author="Ian Oliver" w:date="2021-11-15T11:36:00Z"/>
        </w:trPr>
        <w:tc>
          <w:tcPr>
            <w:tcW w:w="2268" w:type="dxa"/>
          </w:tcPr>
          <w:p w14:paraId="5A85F009" w14:textId="29719FBD" w:rsidR="006672E8" w:rsidDel="0082725E" w:rsidRDefault="006672E8" w:rsidP="00780980">
            <w:pPr>
              <w:pStyle w:val="TableHeading"/>
              <w:jc w:val="left"/>
              <w:rPr>
                <w:del w:id="838" w:author="Ian Oliver" w:date="2021-11-15T11:36:00Z"/>
              </w:rPr>
            </w:pPr>
            <w:del w:id="839" w:author="Ian Oliver" w:date="2021-11-15T11:36:00Z">
              <w:r w:rsidDel="0082725E">
                <w:delText>Evaluation Criteria</w:delText>
              </w:r>
            </w:del>
          </w:p>
        </w:tc>
        <w:tc>
          <w:tcPr>
            <w:tcW w:w="7308" w:type="dxa"/>
          </w:tcPr>
          <w:p w14:paraId="5F565EB0" w14:textId="0709D7C0" w:rsidR="006672E8" w:rsidDel="0082725E" w:rsidRDefault="006672E8" w:rsidP="006672E8">
            <w:pPr>
              <w:rPr>
                <w:del w:id="840" w:author="Ian Oliver" w:date="2021-11-15T11:36:00Z"/>
              </w:rPr>
            </w:pPr>
          </w:p>
        </w:tc>
      </w:tr>
      <w:tr w:rsidR="006672E8" w:rsidDel="0082725E" w14:paraId="4229D9C9" w14:textId="4FCFD52A">
        <w:trPr>
          <w:del w:id="841" w:author="Ian Oliver" w:date="2021-11-15T11:36:00Z"/>
        </w:trPr>
        <w:tc>
          <w:tcPr>
            <w:tcW w:w="2268" w:type="dxa"/>
          </w:tcPr>
          <w:p w14:paraId="0B7DA250" w14:textId="0D7B98D4" w:rsidR="006672E8" w:rsidDel="0082725E" w:rsidRDefault="006672E8" w:rsidP="00780980">
            <w:pPr>
              <w:pStyle w:val="TableHeading"/>
              <w:jc w:val="left"/>
              <w:rPr>
                <w:del w:id="842" w:author="Ian Oliver" w:date="2021-11-15T11:36:00Z"/>
              </w:rPr>
            </w:pPr>
            <w:del w:id="843" w:author="Ian Oliver" w:date="2021-11-15T11:36:00Z">
              <w:r w:rsidDel="0082725E">
                <w:delText>Alternative solutions and evaluation results</w:delText>
              </w:r>
            </w:del>
          </w:p>
        </w:tc>
        <w:tc>
          <w:tcPr>
            <w:tcW w:w="7308" w:type="dxa"/>
          </w:tcPr>
          <w:p w14:paraId="6DC88F2E" w14:textId="59A2A63A" w:rsidR="006672E8" w:rsidDel="0082725E" w:rsidRDefault="006672E8" w:rsidP="006672E8">
            <w:pPr>
              <w:rPr>
                <w:del w:id="844" w:author="Ian Oliver" w:date="2021-11-15T11:36:00Z"/>
              </w:rPr>
            </w:pPr>
          </w:p>
        </w:tc>
      </w:tr>
    </w:tbl>
    <w:p w14:paraId="5A94DA72" w14:textId="46920EDB" w:rsidR="006672E8" w:rsidDel="00D16C86" w:rsidRDefault="006672E8" w:rsidP="006672E8">
      <w:pPr>
        <w:rPr>
          <w:del w:id="845" w:author="Ian Oliver" w:date="2021-11-15T14:01:00Z"/>
        </w:rPr>
      </w:pPr>
    </w:p>
    <w:p w14:paraId="1B8D2CDF" w14:textId="77777777" w:rsidR="00220639" w:rsidRPr="006672E8" w:rsidRDefault="00220639" w:rsidP="00D16C86"/>
    <w:sectPr w:rsidR="00220639" w:rsidRPr="006672E8" w:rsidSect="009E5996">
      <w:head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EC79" w14:textId="77777777" w:rsidR="00CA7BB2" w:rsidRDefault="00CA7BB2">
      <w:r>
        <w:separator/>
      </w:r>
    </w:p>
  </w:endnote>
  <w:endnote w:type="continuationSeparator" w:id="0">
    <w:p w14:paraId="706AF05E" w14:textId="77777777" w:rsidR="00CA7BB2" w:rsidRDefault="00CA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1589" w14:textId="29B20E95" w:rsidR="00C77DB9" w:rsidRDefault="00C77DB9" w:rsidP="00B76E6E">
    <w:pPr>
      <w:pStyle w:val="Footer"/>
      <w:pBdr>
        <w:top w:val="single" w:sz="4" w:space="1" w:color="auto"/>
      </w:pBdr>
    </w:pPr>
    <w:r>
      <w:t xml:space="preserve">Version </w:t>
    </w:r>
    <w:del w:id="347" w:author="Ian Oliver" w:date="2021-11-15T11:45:00Z">
      <w:r w:rsidR="00CA7BB2" w:rsidDel="00FD174B">
        <w:fldChar w:fldCharType="begin"/>
      </w:r>
      <w:r w:rsidR="00CA7BB2" w:rsidDel="00FD174B">
        <w:delInstrText xml:space="preserve"> DOCPROPERTY  "Version Number"  \* MERGEFORMAT </w:delInstrText>
      </w:r>
      <w:r w:rsidR="00CA7BB2" w:rsidDel="00FD174B">
        <w:fldChar w:fldCharType="separate"/>
      </w:r>
      <w:r w:rsidDel="00FD174B">
        <w:delText>1.2</w:delText>
      </w:r>
      <w:r w:rsidR="00CA7BB2" w:rsidDel="00FD174B">
        <w:fldChar w:fldCharType="end"/>
      </w:r>
    </w:del>
    <w:ins w:id="348" w:author="Ian Oliver" w:date="2021-11-15T11:45:00Z">
      <w:r w:rsidR="00FD174B">
        <w:t>1.0</w:t>
      </w:r>
    </w:ins>
    <w: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r>
      <w:rPr>
        <w:rStyle w:val="PageNumber"/>
      </w:rPr>
      <w:tab/>
    </w:r>
    <w:del w:id="349" w:author="Ian Oliver" w:date="2021-11-15T11:45:00Z">
      <w:r w:rsidDel="00FD174B">
        <w:rPr>
          <w:rStyle w:val="PageNumber"/>
        </w:rPr>
        <w:fldChar w:fldCharType="begin"/>
      </w:r>
      <w:r w:rsidDel="00FD174B">
        <w:rPr>
          <w:rStyle w:val="PageNumber"/>
        </w:rPr>
        <w:delInstrText xml:space="preserve"> DOCPROPERTY  "Version Date"  \* MERGEFORMAT </w:delInstrText>
      </w:r>
      <w:r w:rsidDel="00FD174B">
        <w:rPr>
          <w:rStyle w:val="PageNumber"/>
        </w:rPr>
        <w:fldChar w:fldCharType="separate"/>
      </w:r>
      <w:r w:rsidR="00FD174B" w:rsidDel="00FD174B">
        <w:rPr>
          <w:rStyle w:val="PageNumber"/>
        </w:rPr>
        <w:delText>9/17/2009</w:delText>
      </w:r>
      <w:r w:rsidDel="00FD174B">
        <w:rPr>
          <w:rStyle w:val="PageNumber"/>
        </w:rPr>
        <w:fldChar w:fldCharType="end"/>
      </w:r>
    </w:del>
    <w:ins w:id="350" w:author="Ian Oliver" w:date="2021-11-15T11:46:00Z">
      <w:r w:rsidR="00FD174B">
        <w:rPr>
          <w:rStyle w:val="PageNumber"/>
        </w:rPr>
        <w:t>Nov 11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AF69" w14:textId="77777777" w:rsidR="00C77DB9" w:rsidRDefault="00C77DB9" w:rsidP="00B76E6E">
    <w:pPr>
      <w:pStyle w:val="Footer"/>
      <w:pBdr>
        <w:top w:val="single" w:sz="4" w:space="1" w:color="auto"/>
      </w:pBdr>
    </w:pPr>
    <w:r>
      <w:t xml:space="preserve">Version </w:t>
    </w:r>
    <w:r w:rsidR="00CA7BB2">
      <w:fldChar w:fldCharType="begin"/>
    </w:r>
    <w:r w:rsidR="00CA7BB2">
      <w:instrText xml:space="preserve"> DOCPROPERTY  "Version Number"  \* MERGEFORMAT </w:instrText>
    </w:r>
    <w:r w:rsidR="00CA7BB2">
      <w:fldChar w:fldCharType="separate"/>
    </w:r>
    <w:r>
      <w:t>1.2</w:t>
    </w:r>
    <w:r w:rsidR="00CA7BB2">
      <w:fldChar w:fldCharType="end"/>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rPr>
        <w:rStyle w:val="PageNumber"/>
      </w:rPr>
      <w:t xml:space="preserve"> -</w:t>
    </w:r>
    <w:r>
      <w:rPr>
        <w:rStyle w:val="PageNumber"/>
      </w:rPr>
      <w:tab/>
    </w:r>
    <w:r>
      <w:rPr>
        <w:rStyle w:val="PageNumber"/>
      </w:rPr>
      <w:fldChar w:fldCharType="begin"/>
    </w:r>
    <w:r>
      <w:rPr>
        <w:rStyle w:val="PageNumber"/>
      </w:rPr>
      <w:instrText xml:space="preserve"> DOCPROPERTY  "Version Date"  \* MERGEFORMAT </w:instrText>
    </w:r>
    <w:r>
      <w:rPr>
        <w:rStyle w:val="PageNumber"/>
      </w:rPr>
      <w:fldChar w:fldCharType="separate"/>
    </w:r>
    <w:r>
      <w:rPr>
        <w:rStyle w:val="PageNumber"/>
      </w:rPr>
      <w:t>9/17/2009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AA2B" w14:textId="77777777" w:rsidR="00CA7BB2" w:rsidRDefault="00CA7BB2">
      <w:r>
        <w:separator/>
      </w:r>
    </w:p>
  </w:footnote>
  <w:footnote w:type="continuationSeparator" w:id="0">
    <w:p w14:paraId="27F5BB18" w14:textId="77777777" w:rsidR="00CA7BB2" w:rsidRDefault="00CA7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38795" w14:textId="66069A90" w:rsidR="00C77DB9" w:rsidRDefault="00CA7BB2" w:rsidP="00B76E6E">
    <w:pPr>
      <w:pStyle w:val="Header"/>
      <w:pBdr>
        <w:bottom w:val="single" w:sz="4" w:space="1" w:color="auto"/>
      </w:pBdr>
    </w:pPr>
    <w:r>
      <w:fldChar w:fldCharType="begin"/>
    </w:r>
    <w:r>
      <w:instrText xml:space="preserve"> TITLE   \* MERGEFORMAT </w:instrText>
    </w:r>
    <w:r>
      <w:fldChar w:fldCharType="separate"/>
    </w:r>
    <w:r w:rsidR="00C77DB9">
      <w:t xml:space="preserve">High Level Requirements Document </w:t>
    </w:r>
    <w:r>
      <w:fldChar w:fldCharType="end"/>
    </w:r>
    <w:r w:rsidR="00C77DB9">
      <w:tab/>
    </w:r>
    <w:r>
      <w:fldChar w:fldCharType="begin"/>
    </w:r>
    <w:r>
      <w:instrText xml:space="preserve"> STYLEREF  "Ex Sum Heading"  \* MERGEFORMAT </w:instrText>
    </w:r>
    <w:r w:rsidR="00D16C86">
      <w:fldChar w:fldCharType="separate"/>
    </w:r>
    <w:r w:rsidR="00E957AA">
      <w:rPr>
        <w:noProof/>
      </w:rPr>
      <w:t>Table of Contents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DA8B" w14:textId="6D0DFF37" w:rsidR="00C77DB9" w:rsidRDefault="00CA7BB2" w:rsidP="00B76E6E">
    <w:pPr>
      <w:pStyle w:val="Header"/>
      <w:pBdr>
        <w:bottom w:val="single" w:sz="4" w:space="1" w:color="auto"/>
      </w:pBdr>
    </w:pPr>
    <w:r>
      <w:fldChar w:fldCharType="begin"/>
    </w:r>
    <w:r>
      <w:instrText xml:space="preserve"> TITLE   \* MERGEFORMAT </w:instrText>
    </w:r>
    <w:r>
      <w:fldChar w:fldCharType="separate"/>
    </w:r>
    <w:r w:rsidR="00C77DB9">
      <w:t>High Level Requirements Document Template</w:t>
    </w:r>
    <w:r>
      <w:fldChar w:fldCharType="end"/>
    </w:r>
    <w:r w:rsidR="00C77DB9">
      <w:tab/>
    </w:r>
    <w:r>
      <w:fldChar w:fldCharType="begin"/>
    </w:r>
    <w:r>
      <w:instrText xml:space="preserve"> STYLEREF  "Heading 1"  \* MERGEFORMAT </w:instrText>
    </w:r>
    <w:r>
      <w:fldChar w:fldCharType="separate"/>
    </w:r>
    <w:r w:rsidR="00E957AA">
      <w:rPr>
        <w:noProof/>
      </w:rPr>
      <w:t>Business Requirements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A815" w14:textId="236D4D7E" w:rsidR="00C77DB9" w:rsidRDefault="00CA7BB2" w:rsidP="00B76E6E">
    <w:pPr>
      <w:pStyle w:val="Header"/>
      <w:pBdr>
        <w:bottom w:val="single" w:sz="4" w:space="1" w:color="auto"/>
      </w:pBdr>
    </w:pPr>
    <w:r>
      <w:fldChar w:fldCharType="begin"/>
    </w:r>
    <w:r>
      <w:instrText xml:space="preserve"> TITLE   \* MERGEFORMAT </w:instrText>
    </w:r>
    <w:r>
      <w:fldChar w:fldCharType="separate"/>
    </w:r>
    <w:r w:rsidR="00C77DB9">
      <w:t>High Level Requirements Document Template</w:t>
    </w:r>
    <w:r>
      <w:fldChar w:fldCharType="end"/>
    </w:r>
    <w:r w:rsidR="00C77DB9">
      <w:tab/>
    </w:r>
    <w:r>
      <w:fldChar w:fldCharType="begin"/>
    </w:r>
    <w:r>
      <w:instrText xml:space="preserve"> STYLEREF  "Appendix Heading"  \* MERGEFORMAT </w:instrText>
    </w:r>
    <w:r>
      <w:fldChar w:fldCharType="separate"/>
    </w:r>
    <w:r w:rsidR="00BD1D4E">
      <w:rPr>
        <w:noProof/>
      </w:rPr>
      <w:t>Acronyms and Abbreviations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F44E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4856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4430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DA47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46C8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6E2F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3243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80F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CCA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320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E56CF4"/>
    <w:multiLevelType w:val="hybridMultilevel"/>
    <w:tmpl w:val="5172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7447D"/>
    <w:multiLevelType w:val="hybridMultilevel"/>
    <w:tmpl w:val="8514E59E"/>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3F3D65"/>
    <w:multiLevelType w:val="hybridMultilevel"/>
    <w:tmpl w:val="F4D2CE40"/>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2E4F37"/>
    <w:multiLevelType w:val="hybridMultilevel"/>
    <w:tmpl w:val="4CEC6722"/>
    <w:lvl w:ilvl="0" w:tplc="FCFCD300">
      <w:start w:val="1"/>
      <w:numFmt w:val="bullet"/>
      <w:pStyle w:val="TableBullet"/>
      <w:lvlText w:val=""/>
      <w:lvlJc w:val="left"/>
      <w:pPr>
        <w:tabs>
          <w:tab w:val="num" w:pos="216"/>
        </w:tabs>
        <w:ind w:left="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4A1DD1"/>
    <w:multiLevelType w:val="hybridMultilevel"/>
    <w:tmpl w:val="FEA0F9E0"/>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2B46F3"/>
    <w:multiLevelType w:val="hybridMultilevel"/>
    <w:tmpl w:val="2770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27765"/>
    <w:multiLevelType w:val="hybridMultilevel"/>
    <w:tmpl w:val="43F09F1E"/>
    <w:lvl w:ilvl="0" w:tplc="D4C2CF9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9C2BF7"/>
    <w:multiLevelType w:val="hybridMultilevel"/>
    <w:tmpl w:val="A5040DFC"/>
    <w:lvl w:ilvl="0" w:tplc="D4C2CF9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015F3B"/>
    <w:multiLevelType w:val="hybridMultilevel"/>
    <w:tmpl w:val="4EA0A9B0"/>
    <w:lvl w:ilvl="0" w:tplc="717AB8C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9920F7"/>
    <w:multiLevelType w:val="multilevel"/>
    <w:tmpl w:val="BD88AC0E"/>
    <w:lvl w:ilvl="0">
      <w:start w:val="1"/>
      <w:numFmt w:val="upperLetter"/>
      <w:pStyle w:val="AppendixHeading"/>
      <w:suff w:val="space"/>
      <w:lvlText w:val="Appendix %1."/>
      <w:lvlJc w:val="left"/>
      <w:rPr>
        <w:rFonts w:ascii="Arial Bold" w:hAnsi="Arial Bold" w:cs="Dotum" w:hint="default"/>
        <w:b/>
        <w:bCs w:val="0"/>
        <w:i w:val="0"/>
        <w:iCs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360"/>
        </w:tabs>
        <w:ind w:left="360" w:hanging="360"/>
      </w:pPr>
      <w:rPr>
        <w:rFonts w:hint="default"/>
      </w:rPr>
    </w:lvl>
    <w:lvl w:ilvl="2">
      <w:start w:val="1"/>
      <w:numFmt w:val="decimal"/>
      <w:pStyle w:val="AppendixHeading3"/>
      <w:lvlText w:val="%1.%2.%3."/>
      <w:lvlJc w:val="left"/>
      <w:rPr>
        <w:rFonts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360" w:hanging="360"/>
      </w:pPr>
      <w:rPr>
        <w:rFonts w:hint="default"/>
      </w:rPr>
    </w:lvl>
    <w:lvl w:ilvl="4">
      <w:start w:val="1"/>
      <w:numFmt w:val="decimal"/>
      <w:lvlText w:val="%1.%2.%3.%4.%5."/>
      <w:lvlJc w:val="left"/>
      <w:pPr>
        <w:tabs>
          <w:tab w:val="num" w:pos="1080"/>
        </w:tabs>
        <w:ind w:left="360" w:hanging="360"/>
      </w:pPr>
      <w:rPr>
        <w:rFonts w:hint="default"/>
      </w:rPr>
    </w:lvl>
    <w:lvl w:ilvl="5">
      <w:start w:val="1"/>
      <w:numFmt w:val="decimal"/>
      <w:lvlText w:val="%1.%2.%3.%4.%5.%6."/>
      <w:lvlJc w:val="left"/>
      <w:pPr>
        <w:tabs>
          <w:tab w:val="num" w:pos="1080"/>
        </w:tabs>
        <w:ind w:left="36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07E4614"/>
    <w:multiLevelType w:val="hybridMultilevel"/>
    <w:tmpl w:val="458682E0"/>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D6F27"/>
    <w:multiLevelType w:val="hybridMultilevel"/>
    <w:tmpl w:val="E2D8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E10D7"/>
    <w:multiLevelType w:val="hybridMultilevel"/>
    <w:tmpl w:val="7F16D682"/>
    <w:lvl w:ilvl="0" w:tplc="0F42DA4A">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C010EC"/>
    <w:multiLevelType w:val="multilevel"/>
    <w:tmpl w:val="BCBAE6A0"/>
    <w:lvl w:ilvl="0">
      <w:start w:val="1"/>
      <w:numFmt w:val="decimal"/>
      <w:suff w:val="space"/>
      <w:lvlText w:val="Section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rPr>
        <w:rFonts w:cs="Dotum"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lvlText w:val="%1.%2.%3.%4.%5.%6"/>
      <w:lvlJc w:val="left"/>
      <w:pPr>
        <w:tabs>
          <w:tab w:val="num" w:pos="0"/>
        </w:tabs>
        <w:ind w:left="360" w:hanging="360"/>
      </w:pPr>
      <w:rPr>
        <w:rFonts w:hint="default"/>
      </w:rPr>
    </w:lvl>
    <w:lvl w:ilvl="6">
      <w:start w:val="1"/>
      <w:numFmt w:val="decimal"/>
      <w:lvlText w:val="%1.%2.%3.%4.%5.%6.%7"/>
      <w:lvlJc w:val="left"/>
      <w:pPr>
        <w:tabs>
          <w:tab w:val="num" w:pos="0"/>
        </w:tabs>
        <w:ind w:left="360" w:hanging="360"/>
      </w:pPr>
      <w:rPr>
        <w:rFonts w:hint="default"/>
      </w:rPr>
    </w:lvl>
    <w:lvl w:ilvl="7">
      <w:start w:val="1"/>
      <w:numFmt w:val="decimal"/>
      <w:lvlText w:val="%1.%2.%3.%4.%5.%6.%7.%8"/>
      <w:lvlJc w:val="left"/>
      <w:pPr>
        <w:tabs>
          <w:tab w:val="num" w:pos="0"/>
        </w:tabs>
        <w:ind w:left="360" w:hanging="360"/>
      </w:pPr>
      <w:rPr>
        <w:rFonts w:hint="default"/>
      </w:rPr>
    </w:lvl>
    <w:lvl w:ilvl="8">
      <w:start w:val="1"/>
      <w:numFmt w:val="decimal"/>
      <w:lvlText w:val="%1.%2.%3.%4.%5.%6.%7.%8.%9"/>
      <w:lvlJc w:val="left"/>
      <w:pPr>
        <w:tabs>
          <w:tab w:val="num" w:pos="0"/>
        </w:tabs>
        <w:ind w:left="360" w:hanging="360"/>
      </w:pPr>
      <w:rPr>
        <w:rFonts w:hint="default"/>
      </w:rPr>
    </w:lvl>
  </w:abstractNum>
  <w:abstractNum w:abstractNumId="24" w15:restartNumberingAfterBreak="0">
    <w:nsid w:val="60B268CD"/>
    <w:multiLevelType w:val="multilevel"/>
    <w:tmpl w:val="2D988EB2"/>
    <w:lvl w:ilvl="0">
      <w:start w:val="1"/>
      <w:numFmt w:val="decimal"/>
      <w:pStyle w:val="Heading1"/>
      <w:suff w:val="space"/>
      <w:lvlText w:val="Section %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rPr>
        <w:rFonts w:cs="Dotum"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lvlText w:val="%1.%2.%3.%4.%5.%6"/>
      <w:lvlJc w:val="left"/>
      <w:pPr>
        <w:tabs>
          <w:tab w:val="num" w:pos="0"/>
        </w:tabs>
        <w:ind w:left="360" w:hanging="360"/>
      </w:pPr>
      <w:rPr>
        <w:rFonts w:hint="default"/>
      </w:rPr>
    </w:lvl>
    <w:lvl w:ilvl="6">
      <w:start w:val="1"/>
      <w:numFmt w:val="decimal"/>
      <w:lvlText w:val="%1.%2.%3.%4.%5.%6.%7"/>
      <w:lvlJc w:val="left"/>
      <w:pPr>
        <w:tabs>
          <w:tab w:val="num" w:pos="0"/>
        </w:tabs>
        <w:ind w:left="360" w:hanging="360"/>
      </w:pPr>
      <w:rPr>
        <w:rFonts w:hint="default"/>
      </w:rPr>
    </w:lvl>
    <w:lvl w:ilvl="7">
      <w:start w:val="1"/>
      <w:numFmt w:val="decimal"/>
      <w:lvlText w:val="%1.%2.%3.%4.%5.%6.%7.%8"/>
      <w:lvlJc w:val="left"/>
      <w:pPr>
        <w:tabs>
          <w:tab w:val="num" w:pos="0"/>
        </w:tabs>
        <w:ind w:left="360" w:hanging="360"/>
      </w:pPr>
      <w:rPr>
        <w:rFonts w:hint="default"/>
      </w:rPr>
    </w:lvl>
    <w:lvl w:ilvl="8">
      <w:start w:val="1"/>
      <w:numFmt w:val="decimal"/>
      <w:lvlText w:val="%1.%2.%3.%4.%5.%6.%7.%8.%9"/>
      <w:lvlJc w:val="left"/>
      <w:pPr>
        <w:tabs>
          <w:tab w:val="num" w:pos="0"/>
        </w:tabs>
        <w:ind w:left="360" w:hanging="360"/>
      </w:pPr>
      <w:rPr>
        <w:rFonts w:hint="default"/>
      </w:rPr>
    </w:lvl>
  </w:abstractNum>
  <w:abstractNum w:abstractNumId="25" w15:restartNumberingAfterBreak="0">
    <w:nsid w:val="6CCB7A95"/>
    <w:multiLevelType w:val="hybridMultilevel"/>
    <w:tmpl w:val="A7BECFDE"/>
    <w:lvl w:ilvl="0" w:tplc="0F42DA4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920E7B"/>
    <w:multiLevelType w:val="hybridMultilevel"/>
    <w:tmpl w:val="4A1C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7F1CBA"/>
    <w:multiLevelType w:val="hybridMultilevel"/>
    <w:tmpl w:val="77F20B8A"/>
    <w:lvl w:ilvl="0" w:tplc="D4C2CF9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B42FDA"/>
    <w:multiLevelType w:val="hybridMultilevel"/>
    <w:tmpl w:val="D7F4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3"/>
  </w:num>
  <w:num w:numId="13">
    <w:abstractNumId w:val="24"/>
  </w:num>
  <w:num w:numId="14">
    <w:abstractNumId w:val="25"/>
  </w:num>
  <w:num w:numId="15">
    <w:abstractNumId w:val="12"/>
  </w:num>
  <w:num w:numId="16">
    <w:abstractNumId w:val="11"/>
  </w:num>
  <w:num w:numId="17">
    <w:abstractNumId w:val="20"/>
  </w:num>
  <w:num w:numId="18">
    <w:abstractNumId w:val="14"/>
  </w:num>
  <w:num w:numId="19">
    <w:abstractNumId w:val="22"/>
  </w:num>
  <w:num w:numId="20">
    <w:abstractNumId w:val="13"/>
  </w:num>
  <w:num w:numId="21">
    <w:abstractNumId w:val="8"/>
    <w:lvlOverride w:ilvl="0">
      <w:startOverride w:val="1"/>
    </w:lvlOverride>
  </w:num>
  <w:num w:numId="22">
    <w:abstractNumId w:val="8"/>
    <w:lvlOverride w:ilvl="0">
      <w:startOverride w:val="1"/>
    </w:lvlOverride>
  </w:num>
  <w:num w:numId="23">
    <w:abstractNumId w:val="18"/>
  </w:num>
  <w:num w:numId="24">
    <w:abstractNumId w:val="16"/>
  </w:num>
  <w:num w:numId="25">
    <w:abstractNumId w:val="17"/>
  </w:num>
  <w:num w:numId="26">
    <w:abstractNumId w:val="27"/>
  </w:num>
  <w:num w:numId="27">
    <w:abstractNumId w:val="15"/>
  </w:num>
  <w:num w:numId="28">
    <w:abstractNumId w:val="26"/>
  </w:num>
  <w:num w:numId="29">
    <w:abstractNumId w:val="21"/>
  </w:num>
  <w:num w:numId="30">
    <w:abstractNumId w:val="28"/>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Oliver">
    <w15:presenceInfo w15:providerId="Windows Live" w15:userId="a5291cfa248c0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0F"/>
    <w:rsid w:val="000107FD"/>
    <w:rsid w:val="000112F8"/>
    <w:rsid w:val="00062009"/>
    <w:rsid w:val="000828BC"/>
    <w:rsid w:val="000C06A1"/>
    <w:rsid w:val="000D47F0"/>
    <w:rsid w:val="000E304E"/>
    <w:rsid w:val="00120154"/>
    <w:rsid w:val="00136A1D"/>
    <w:rsid w:val="00140C26"/>
    <w:rsid w:val="00151893"/>
    <w:rsid w:val="00170672"/>
    <w:rsid w:val="00171652"/>
    <w:rsid w:val="00182301"/>
    <w:rsid w:val="0019002C"/>
    <w:rsid w:val="001E360D"/>
    <w:rsid w:val="001F6EA8"/>
    <w:rsid w:val="00220639"/>
    <w:rsid w:val="00234103"/>
    <w:rsid w:val="00272663"/>
    <w:rsid w:val="00291EBB"/>
    <w:rsid w:val="002A26F6"/>
    <w:rsid w:val="002C2BA9"/>
    <w:rsid w:val="002C40F7"/>
    <w:rsid w:val="002D0F00"/>
    <w:rsid w:val="002F7158"/>
    <w:rsid w:val="00300F04"/>
    <w:rsid w:val="00331711"/>
    <w:rsid w:val="00335A1A"/>
    <w:rsid w:val="003430BC"/>
    <w:rsid w:val="00345295"/>
    <w:rsid w:val="00367140"/>
    <w:rsid w:val="0039557D"/>
    <w:rsid w:val="003C34CC"/>
    <w:rsid w:val="003C56B5"/>
    <w:rsid w:val="003D7469"/>
    <w:rsid w:val="003E5149"/>
    <w:rsid w:val="00406C7F"/>
    <w:rsid w:val="00464EC9"/>
    <w:rsid w:val="00466DC3"/>
    <w:rsid w:val="004A65DC"/>
    <w:rsid w:val="004B3372"/>
    <w:rsid w:val="005365A0"/>
    <w:rsid w:val="00547418"/>
    <w:rsid w:val="005A1212"/>
    <w:rsid w:val="005E5F67"/>
    <w:rsid w:val="0060118B"/>
    <w:rsid w:val="00606AD7"/>
    <w:rsid w:val="00615AA6"/>
    <w:rsid w:val="00622776"/>
    <w:rsid w:val="00631E53"/>
    <w:rsid w:val="006672E8"/>
    <w:rsid w:val="00684742"/>
    <w:rsid w:val="006A0087"/>
    <w:rsid w:val="006B00EC"/>
    <w:rsid w:val="006C0EE6"/>
    <w:rsid w:val="006D3899"/>
    <w:rsid w:val="006F3C88"/>
    <w:rsid w:val="00710BF9"/>
    <w:rsid w:val="00722B9D"/>
    <w:rsid w:val="00734705"/>
    <w:rsid w:val="00753069"/>
    <w:rsid w:val="00756899"/>
    <w:rsid w:val="00780980"/>
    <w:rsid w:val="007915DE"/>
    <w:rsid w:val="007A1159"/>
    <w:rsid w:val="007F6D83"/>
    <w:rsid w:val="0080534C"/>
    <w:rsid w:val="00824762"/>
    <w:rsid w:val="0082725E"/>
    <w:rsid w:val="00827F51"/>
    <w:rsid w:val="008347D9"/>
    <w:rsid w:val="00846BB8"/>
    <w:rsid w:val="00864150"/>
    <w:rsid w:val="008B3D68"/>
    <w:rsid w:val="009367FB"/>
    <w:rsid w:val="009715B4"/>
    <w:rsid w:val="009B5B96"/>
    <w:rsid w:val="009E2B1E"/>
    <w:rsid w:val="009E5996"/>
    <w:rsid w:val="00A111E0"/>
    <w:rsid w:val="00A129FF"/>
    <w:rsid w:val="00A549AD"/>
    <w:rsid w:val="00A636E2"/>
    <w:rsid w:val="00AA1077"/>
    <w:rsid w:val="00AB5B08"/>
    <w:rsid w:val="00B0101C"/>
    <w:rsid w:val="00B012A3"/>
    <w:rsid w:val="00B1164E"/>
    <w:rsid w:val="00B1258C"/>
    <w:rsid w:val="00B2235C"/>
    <w:rsid w:val="00B63964"/>
    <w:rsid w:val="00B76E6E"/>
    <w:rsid w:val="00BD1D4E"/>
    <w:rsid w:val="00C50FEC"/>
    <w:rsid w:val="00C74442"/>
    <w:rsid w:val="00C77DB9"/>
    <w:rsid w:val="00C81E17"/>
    <w:rsid w:val="00C83F7F"/>
    <w:rsid w:val="00CA5A39"/>
    <w:rsid w:val="00CA7BB2"/>
    <w:rsid w:val="00CE1BE2"/>
    <w:rsid w:val="00CF7436"/>
    <w:rsid w:val="00D16C86"/>
    <w:rsid w:val="00D203B0"/>
    <w:rsid w:val="00D477A5"/>
    <w:rsid w:val="00D569BA"/>
    <w:rsid w:val="00D66DE8"/>
    <w:rsid w:val="00D83424"/>
    <w:rsid w:val="00DA28F4"/>
    <w:rsid w:val="00DE5EBB"/>
    <w:rsid w:val="00DF203B"/>
    <w:rsid w:val="00DF7BA8"/>
    <w:rsid w:val="00E17EA5"/>
    <w:rsid w:val="00E748C2"/>
    <w:rsid w:val="00E83E16"/>
    <w:rsid w:val="00E957AA"/>
    <w:rsid w:val="00E97001"/>
    <w:rsid w:val="00EA46AD"/>
    <w:rsid w:val="00EA795B"/>
    <w:rsid w:val="00EC5DF8"/>
    <w:rsid w:val="00EF035C"/>
    <w:rsid w:val="00F50C8B"/>
    <w:rsid w:val="00F67292"/>
    <w:rsid w:val="00F70B92"/>
    <w:rsid w:val="00F9480F"/>
    <w:rsid w:val="00FB6463"/>
    <w:rsid w:val="00FD0DAF"/>
    <w:rsid w:val="00FD174B"/>
    <w:rsid w:val="00FE73D7"/>
    <w:rsid w:val="00FE7E1F"/>
    <w:rsid w:val="00FF5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02B4022A"/>
  <w15:chartTrackingRefBased/>
  <w15:docId w15:val="{FC3A2D12-BF49-4797-98ED-D1284AFA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BB"/>
    <w:pPr>
      <w:spacing w:before="120" w:after="120"/>
    </w:pPr>
    <w:rPr>
      <w:sz w:val="24"/>
      <w:szCs w:val="24"/>
      <w:lang w:eastAsia="en-US"/>
    </w:rPr>
  </w:style>
  <w:style w:type="paragraph" w:styleId="Heading1">
    <w:name w:val="heading 1"/>
    <w:basedOn w:val="Normal"/>
    <w:next w:val="Normal"/>
    <w:qFormat/>
    <w:rsid w:val="006672E8"/>
    <w:pPr>
      <w:keepNext/>
      <w:pageBreakBefore/>
      <w:numPr>
        <w:numId w:val="13"/>
      </w:numPr>
      <w:spacing w:before="240" w:after="360"/>
      <w:outlineLvl w:val="0"/>
    </w:pPr>
    <w:rPr>
      <w:rFonts w:ascii="Arial" w:hAnsi="Arial" w:cs="Arial"/>
      <w:b/>
      <w:bCs/>
      <w:kern w:val="32"/>
      <w:sz w:val="32"/>
      <w:szCs w:val="32"/>
    </w:rPr>
  </w:style>
  <w:style w:type="paragraph" w:styleId="Heading2">
    <w:name w:val="heading 2"/>
    <w:basedOn w:val="Normal"/>
    <w:next w:val="Normal"/>
    <w:qFormat/>
    <w:rsid w:val="006672E8"/>
    <w:pPr>
      <w:keepNext/>
      <w:numPr>
        <w:ilvl w:val="1"/>
        <w:numId w:val="13"/>
      </w:numPr>
      <w:spacing w:before="240" w:after="60"/>
      <w:outlineLvl w:val="1"/>
    </w:pPr>
    <w:rPr>
      <w:rFonts w:ascii="Arial" w:hAnsi="Arial" w:cs="Arial"/>
      <w:b/>
      <w:bCs/>
      <w:iCs/>
      <w:sz w:val="28"/>
      <w:szCs w:val="28"/>
    </w:rPr>
  </w:style>
  <w:style w:type="paragraph" w:styleId="Heading3">
    <w:name w:val="heading 3"/>
    <w:basedOn w:val="Normal"/>
    <w:next w:val="Normal"/>
    <w:qFormat/>
    <w:rsid w:val="006672E8"/>
    <w:pPr>
      <w:keepNext/>
      <w:numPr>
        <w:ilvl w:val="2"/>
        <w:numId w:val="13"/>
      </w:numPr>
      <w:spacing w:before="240" w:after="60"/>
      <w:outlineLvl w:val="2"/>
    </w:pPr>
    <w:rPr>
      <w:rFonts w:ascii="Arial" w:hAnsi="Arial" w:cs="Arial"/>
      <w:b/>
      <w:bCs/>
      <w:szCs w:val="26"/>
    </w:rPr>
  </w:style>
  <w:style w:type="paragraph" w:styleId="Heading4">
    <w:name w:val="heading 4"/>
    <w:basedOn w:val="Normal"/>
    <w:next w:val="Normal"/>
    <w:qFormat/>
    <w:rsid w:val="006672E8"/>
    <w:pPr>
      <w:keepNext/>
      <w:numPr>
        <w:ilvl w:val="3"/>
        <w:numId w:val="13"/>
      </w:numPr>
      <w:spacing w:before="240" w:after="60"/>
      <w:outlineLvl w:val="3"/>
    </w:pPr>
    <w:rPr>
      <w:b/>
      <w:bCs/>
      <w:sz w:val="28"/>
      <w:szCs w:val="28"/>
    </w:rPr>
  </w:style>
  <w:style w:type="paragraph" w:styleId="Heading5">
    <w:name w:val="heading 5"/>
    <w:basedOn w:val="Normal"/>
    <w:next w:val="Normal"/>
    <w:qFormat/>
    <w:rsid w:val="006672E8"/>
    <w:pPr>
      <w:numPr>
        <w:ilvl w:val="4"/>
        <w:numId w:val="13"/>
      </w:num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Normal"/>
    <w:link w:val="infoblueChar1"/>
    <w:rsid w:val="00547418"/>
    <w:rPr>
      <w:i/>
      <w:color w:val="0000FF"/>
    </w:rPr>
  </w:style>
  <w:style w:type="paragraph" w:customStyle="1" w:styleId="Title1">
    <w:name w:val="Title 1"/>
    <w:basedOn w:val="Normal"/>
    <w:next w:val="Normal"/>
    <w:rsid w:val="00FE7E1F"/>
    <w:pPr>
      <w:spacing w:before="240" w:after="360"/>
      <w:jc w:val="center"/>
    </w:pPr>
    <w:rPr>
      <w:rFonts w:ascii="Arial" w:hAnsi="Arial" w:cs="Arial"/>
      <w:b/>
      <w:bCs/>
      <w:kern w:val="28"/>
      <w:sz w:val="48"/>
      <w:szCs w:val="32"/>
    </w:rPr>
  </w:style>
  <w:style w:type="paragraph" w:customStyle="1" w:styleId="Title2">
    <w:name w:val="Title 2"/>
    <w:basedOn w:val="Normal"/>
    <w:next w:val="Normal"/>
    <w:rsid w:val="00FE7E1F"/>
    <w:pPr>
      <w:spacing w:before="3720"/>
      <w:jc w:val="center"/>
    </w:pPr>
    <w:rPr>
      <w:rFonts w:ascii="Arial" w:hAnsi="Arial" w:cs="Arial"/>
      <w:b/>
      <w:bCs/>
      <w:kern w:val="28"/>
      <w:sz w:val="40"/>
      <w:szCs w:val="32"/>
    </w:rPr>
  </w:style>
  <w:style w:type="paragraph" w:customStyle="1" w:styleId="Title4">
    <w:name w:val="Title 4"/>
    <w:basedOn w:val="Normal"/>
    <w:next w:val="infoblue"/>
    <w:rsid w:val="00FE7E1F"/>
    <w:pPr>
      <w:spacing w:before="360" w:after="360"/>
      <w:jc w:val="center"/>
    </w:pPr>
    <w:rPr>
      <w:rFonts w:ascii="Arial" w:hAnsi="Arial" w:cs="Arial"/>
      <w:b/>
      <w:bCs/>
      <w:kern w:val="28"/>
      <w:sz w:val="28"/>
      <w:szCs w:val="32"/>
    </w:rPr>
  </w:style>
  <w:style w:type="paragraph" w:customStyle="1" w:styleId="Title3">
    <w:name w:val="Title 3"/>
    <w:basedOn w:val="Normal"/>
    <w:rsid w:val="00FE7E1F"/>
    <w:pPr>
      <w:spacing w:before="240" w:after="60"/>
      <w:jc w:val="center"/>
    </w:pPr>
    <w:rPr>
      <w:rFonts w:ascii="Arial" w:hAnsi="Arial" w:cs="Arial"/>
      <w:b/>
      <w:bCs/>
      <w:kern w:val="28"/>
      <w:sz w:val="32"/>
      <w:szCs w:val="32"/>
    </w:rPr>
  </w:style>
  <w:style w:type="paragraph" w:customStyle="1" w:styleId="ExSumHeading">
    <w:name w:val="Ex Sum Heading"/>
    <w:basedOn w:val="Normal"/>
    <w:next w:val="Normal"/>
    <w:rsid w:val="00FE7E1F"/>
    <w:pPr>
      <w:pageBreakBefore/>
      <w:spacing w:before="240" w:after="360"/>
      <w:outlineLvl w:val="0"/>
    </w:pPr>
    <w:rPr>
      <w:rFonts w:ascii="Arial" w:hAnsi="Arial" w:cs="Arial"/>
      <w:b/>
      <w:bCs/>
      <w:kern w:val="28"/>
      <w:sz w:val="32"/>
      <w:szCs w:val="32"/>
    </w:rPr>
  </w:style>
  <w:style w:type="table" w:styleId="TableGrid">
    <w:name w:val="Table Grid"/>
    <w:basedOn w:val="TableNormal"/>
    <w:rsid w:val="005E5F67"/>
    <w:pPr>
      <w:spacing w:before="60" w:after="60"/>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60" w:beforeAutospacing="0" w:afterLines="0" w:after="60" w:afterAutospacing="0"/>
        <w:jc w:val="center"/>
      </w:pPr>
      <w:rPr>
        <w:rFonts w:ascii="Arial" w:hAnsi="Arial"/>
        <w:b/>
        <w:sz w:val="22"/>
      </w:rPr>
      <w:tblPr/>
      <w:trPr>
        <w:tblHeader/>
      </w:trPr>
      <w:tcPr>
        <w:shd w:val="clear" w:color="auto" w:fill="C0C0C0"/>
        <w:vAlign w:val="center"/>
      </w:tcPr>
    </w:tblStylePr>
  </w:style>
  <w:style w:type="paragraph" w:customStyle="1" w:styleId="TableHeading">
    <w:name w:val="Table Heading"/>
    <w:basedOn w:val="Normal"/>
    <w:rsid w:val="00B76E6E"/>
    <w:pPr>
      <w:jc w:val="center"/>
    </w:pPr>
    <w:rPr>
      <w:rFonts w:ascii="Arial" w:hAnsi="Arial"/>
      <w:b/>
      <w:sz w:val="22"/>
    </w:rPr>
  </w:style>
  <w:style w:type="paragraph" w:customStyle="1" w:styleId="TableText">
    <w:name w:val="Table Text"/>
    <w:basedOn w:val="Normal"/>
    <w:rsid w:val="00B76E6E"/>
  </w:style>
  <w:style w:type="paragraph" w:styleId="Header">
    <w:name w:val="header"/>
    <w:basedOn w:val="Normal"/>
    <w:rsid w:val="00B76E6E"/>
    <w:pPr>
      <w:tabs>
        <w:tab w:val="right" w:pos="9360"/>
      </w:tabs>
    </w:pPr>
  </w:style>
  <w:style w:type="paragraph" w:styleId="Footer">
    <w:name w:val="footer"/>
    <w:basedOn w:val="Normal"/>
    <w:rsid w:val="00B76E6E"/>
    <w:pPr>
      <w:tabs>
        <w:tab w:val="center" w:pos="4680"/>
        <w:tab w:val="right" w:pos="9360"/>
      </w:tabs>
    </w:pPr>
    <w:rPr>
      <w:sz w:val="20"/>
    </w:rPr>
  </w:style>
  <w:style w:type="character" w:styleId="PageNumber">
    <w:name w:val="page number"/>
    <w:basedOn w:val="DefaultParagraphFont"/>
    <w:rsid w:val="00B76E6E"/>
  </w:style>
  <w:style w:type="paragraph" w:styleId="Caption">
    <w:name w:val="caption"/>
    <w:basedOn w:val="Normal"/>
    <w:next w:val="Normal"/>
    <w:qFormat/>
    <w:rsid w:val="00631E53"/>
    <w:pPr>
      <w:spacing w:before="360" w:after="60"/>
      <w:jc w:val="center"/>
    </w:pPr>
    <w:rPr>
      <w:b/>
      <w:bCs/>
      <w:sz w:val="22"/>
      <w:szCs w:val="20"/>
    </w:rPr>
  </w:style>
  <w:style w:type="paragraph" w:customStyle="1" w:styleId="AppendixHeading">
    <w:name w:val="Appendix Heading"/>
    <w:basedOn w:val="Heading1"/>
    <w:next w:val="Normal"/>
    <w:rsid w:val="006672E8"/>
    <w:pPr>
      <w:numPr>
        <w:numId w:val="11"/>
      </w:numPr>
    </w:pPr>
  </w:style>
  <w:style w:type="paragraph" w:styleId="TOC1">
    <w:name w:val="toc 1"/>
    <w:basedOn w:val="Normal"/>
    <w:next w:val="Normal"/>
    <w:autoRedefine/>
    <w:uiPriority w:val="39"/>
    <w:rsid w:val="00D16C86"/>
    <w:pPr>
      <w:keepNext/>
      <w:tabs>
        <w:tab w:val="right" w:leader="dot" w:pos="9350"/>
      </w:tabs>
      <w:pPrChange w:id="0" w:author="Ian Oliver" w:date="2021-11-15T14:02:00Z">
        <w:pPr>
          <w:keepNext/>
          <w:tabs>
            <w:tab w:val="right" w:leader="dot" w:pos="9350"/>
          </w:tabs>
          <w:spacing w:before="120" w:after="120"/>
        </w:pPr>
      </w:pPrChange>
    </w:pPr>
    <w:rPr>
      <w:rPrChange w:id="0" w:author="Ian Oliver" w:date="2021-11-15T14:02:00Z">
        <w:rPr>
          <w:sz w:val="24"/>
          <w:szCs w:val="24"/>
          <w:lang w:val="en-US" w:eastAsia="en-US" w:bidi="ar-SA"/>
        </w:rPr>
      </w:rPrChange>
    </w:rPr>
  </w:style>
  <w:style w:type="paragraph" w:customStyle="1" w:styleId="AppendixHeading2">
    <w:name w:val="Appendix Heading 2"/>
    <w:basedOn w:val="Normal"/>
    <w:next w:val="Normal"/>
    <w:rsid w:val="009E5996"/>
    <w:pPr>
      <w:keepNext/>
      <w:numPr>
        <w:ilvl w:val="1"/>
        <w:numId w:val="11"/>
      </w:numPr>
      <w:outlineLvl w:val="1"/>
    </w:pPr>
    <w:rPr>
      <w:rFonts w:ascii="Arial" w:hAnsi="Arial"/>
      <w:b/>
      <w:sz w:val="28"/>
    </w:rPr>
  </w:style>
  <w:style w:type="paragraph" w:customStyle="1" w:styleId="AppendixHeading3">
    <w:name w:val="Appendix Heading 3"/>
    <w:basedOn w:val="Normal"/>
    <w:next w:val="Normal"/>
    <w:rsid w:val="009E5996"/>
    <w:pPr>
      <w:keepNext/>
      <w:numPr>
        <w:ilvl w:val="2"/>
        <w:numId w:val="11"/>
      </w:numPr>
      <w:outlineLvl w:val="2"/>
    </w:pPr>
    <w:rPr>
      <w:rFonts w:ascii="Arial" w:hAnsi="Arial"/>
      <w:b/>
    </w:rPr>
  </w:style>
  <w:style w:type="paragraph" w:styleId="TOC2">
    <w:name w:val="toc 2"/>
    <w:basedOn w:val="Normal"/>
    <w:next w:val="Normal"/>
    <w:autoRedefine/>
    <w:uiPriority w:val="39"/>
    <w:rsid w:val="00DF7BA8"/>
    <w:pPr>
      <w:tabs>
        <w:tab w:val="right" w:leader="dot" w:pos="9350"/>
      </w:tabs>
      <w:ind w:left="245"/>
      <w:pPrChange w:id="1" w:author="Ian Oliver" w:date="2021-11-15T09:46:00Z">
        <w:pPr>
          <w:spacing w:before="120" w:after="120"/>
          <w:ind w:left="245"/>
        </w:pPr>
      </w:pPrChange>
    </w:pPr>
    <w:rPr>
      <w:rPrChange w:id="1" w:author="Ian Oliver" w:date="2021-11-15T09:46:00Z">
        <w:rPr>
          <w:sz w:val="24"/>
          <w:szCs w:val="24"/>
          <w:lang w:val="en-US" w:eastAsia="en-US" w:bidi="ar-SA"/>
        </w:rPr>
      </w:rPrChange>
    </w:rPr>
  </w:style>
  <w:style w:type="paragraph" w:styleId="TOC3">
    <w:name w:val="toc 3"/>
    <w:basedOn w:val="Normal"/>
    <w:next w:val="Normal"/>
    <w:autoRedefine/>
    <w:uiPriority w:val="39"/>
    <w:rsid w:val="00FE7E1F"/>
    <w:pPr>
      <w:ind w:left="475"/>
    </w:pPr>
  </w:style>
  <w:style w:type="character" w:styleId="Hyperlink">
    <w:name w:val="Hyperlink"/>
    <w:basedOn w:val="DefaultParagraphFont"/>
    <w:uiPriority w:val="99"/>
    <w:rsid w:val="00FE7E1F"/>
    <w:rPr>
      <w:color w:val="0000FF"/>
      <w:u w:val="single"/>
    </w:rPr>
  </w:style>
  <w:style w:type="paragraph" w:styleId="TableofFigures">
    <w:name w:val="table of figures"/>
    <w:basedOn w:val="Normal"/>
    <w:next w:val="Normal"/>
    <w:semiHidden/>
    <w:rsid w:val="00291EBB"/>
  </w:style>
  <w:style w:type="paragraph" w:styleId="DocumentMap">
    <w:name w:val="Document Map"/>
    <w:basedOn w:val="Normal"/>
    <w:semiHidden/>
    <w:rsid w:val="00547418"/>
    <w:pPr>
      <w:shd w:val="clear" w:color="auto" w:fill="000080"/>
    </w:pPr>
    <w:rPr>
      <w:rFonts w:ascii="Tahoma" w:hAnsi="Tahoma" w:cs="Tahoma"/>
    </w:rPr>
  </w:style>
  <w:style w:type="paragraph" w:styleId="BalloonText">
    <w:name w:val="Balloon Text"/>
    <w:basedOn w:val="Normal"/>
    <w:semiHidden/>
    <w:rsid w:val="00547418"/>
    <w:rPr>
      <w:rFonts w:ascii="Tahoma" w:hAnsi="Tahoma" w:cs="Tahoma"/>
      <w:sz w:val="16"/>
      <w:szCs w:val="16"/>
    </w:rPr>
  </w:style>
  <w:style w:type="paragraph" w:customStyle="1" w:styleId="TableBullet">
    <w:name w:val="Table Bullet"/>
    <w:basedOn w:val="TableText"/>
    <w:rsid w:val="00A636E2"/>
    <w:pPr>
      <w:numPr>
        <w:numId w:val="20"/>
      </w:numPr>
    </w:pPr>
  </w:style>
  <w:style w:type="character" w:styleId="CommentReference">
    <w:name w:val="annotation reference"/>
    <w:basedOn w:val="DefaultParagraphFont"/>
    <w:semiHidden/>
    <w:rsid w:val="00A636E2"/>
    <w:rPr>
      <w:sz w:val="16"/>
      <w:szCs w:val="16"/>
    </w:rPr>
  </w:style>
  <w:style w:type="paragraph" w:styleId="CommentText">
    <w:name w:val="annotation text"/>
    <w:basedOn w:val="Normal"/>
    <w:semiHidden/>
    <w:rsid w:val="00A636E2"/>
    <w:rPr>
      <w:sz w:val="20"/>
      <w:szCs w:val="20"/>
    </w:rPr>
  </w:style>
  <w:style w:type="character" w:customStyle="1" w:styleId="infoblueChar1">
    <w:name w:val="infoblue Char1"/>
    <w:basedOn w:val="DefaultParagraphFont"/>
    <w:link w:val="infoblue"/>
    <w:rsid w:val="006F3C88"/>
    <w:rPr>
      <w:i/>
      <w:color w:val="0000FF"/>
      <w:sz w:val="24"/>
      <w:szCs w:val="24"/>
      <w:lang w:val="en-US" w:eastAsia="en-US" w:bidi="ar-SA"/>
    </w:rPr>
  </w:style>
  <w:style w:type="paragraph" w:styleId="ListBullet2">
    <w:name w:val="List Bullet 2"/>
    <w:basedOn w:val="Normal"/>
    <w:link w:val="ListBullet2Char"/>
    <w:rsid w:val="0060118B"/>
    <w:pPr>
      <w:tabs>
        <w:tab w:val="num" w:pos="720"/>
      </w:tabs>
      <w:ind w:left="720" w:hanging="360"/>
    </w:pPr>
  </w:style>
  <w:style w:type="paragraph" w:styleId="ListNumber">
    <w:name w:val="List Number"/>
    <w:basedOn w:val="Normal"/>
    <w:rsid w:val="0060118B"/>
    <w:pPr>
      <w:tabs>
        <w:tab w:val="num" w:pos="360"/>
      </w:tabs>
      <w:ind w:left="360" w:hanging="360"/>
    </w:pPr>
  </w:style>
  <w:style w:type="character" w:customStyle="1" w:styleId="ListBullet2Char">
    <w:name w:val="List Bullet 2 Char"/>
    <w:basedOn w:val="DefaultParagraphFont"/>
    <w:link w:val="ListBullet2"/>
    <w:rsid w:val="0060118B"/>
    <w:rPr>
      <w:sz w:val="24"/>
      <w:szCs w:val="24"/>
      <w:lang w:val="en-US" w:eastAsia="en-US" w:bidi="ar-SA"/>
    </w:rPr>
  </w:style>
  <w:style w:type="paragraph" w:styleId="Title">
    <w:name w:val="Title"/>
    <w:basedOn w:val="Normal"/>
    <w:qFormat/>
    <w:rsid w:val="00234103"/>
    <w:pPr>
      <w:spacing w:before="0" w:after="0"/>
      <w:jc w:val="center"/>
    </w:pPr>
    <w:rPr>
      <w:sz w:val="28"/>
    </w:rPr>
  </w:style>
  <w:style w:type="paragraph" w:styleId="Revision">
    <w:name w:val="Revision"/>
    <w:hidden/>
    <w:uiPriority w:val="99"/>
    <w:semiHidden/>
    <w:rsid w:val="00FF5D9B"/>
    <w:rPr>
      <w:sz w:val="24"/>
      <w:szCs w:val="24"/>
      <w:lang w:eastAsia="en-US"/>
    </w:rPr>
  </w:style>
  <w:style w:type="paragraph" w:styleId="NormalWeb">
    <w:name w:val="Normal (Web)"/>
    <w:basedOn w:val="Normal"/>
    <w:uiPriority w:val="99"/>
    <w:semiHidden/>
    <w:unhideWhenUsed/>
    <w:rsid w:val="00622776"/>
    <w:pPr>
      <w:spacing w:before="100" w:beforeAutospacing="1" w:after="100" w:afterAutospacing="1"/>
    </w:pPr>
    <w:rPr>
      <w:lang w:eastAsia="ja-JP"/>
    </w:rPr>
  </w:style>
  <w:style w:type="paragraph" w:styleId="ListParagraph">
    <w:name w:val="List Paragraph"/>
    <w:basedOn w:val="Normal"/>
    <w:uiPriority w:val="34"/>
    <w:qFormat/>
    <w:rsid w:val="0001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89335">
      <w:bodyDiv w:val="1"/>
      <w:marLeft w:val="0"/>
      <w:marRight w:val="0"/>
      <w:marTop w:val="0"/>
      <w:marBottom w:val="0"/>
      <w:divBdr>
        <w:top w:val="none" w:sz="0" w:space="0" w:color="auto"/>
        <w:left w:val="none" w:sz="0" w:space="0" w:color="auto"/>
        <w:bottom w:val="none" w:sz="0" w:space="0" w:color="auto"/>
        <w:right w:val="none" w:sz="0" w:space="0" w:color="auto"/>
      </w:divBdr>
    </w:div>
    <w:div w:id="12505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4797</Words>
  <Characters>27346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High Level Requirements Document</vt:lpstr>
    </vt:vector>
  </TitlesOfParts>
  <Company>University of Maryland Global Campus</Company>
  <LinksUpToDate>false</LinksUpToDate>
  <CharactersWithSpaces>32079</CharactersWithSpaces>
  <SharedDoc>false</SharedDoc>
  <HLinks>
    <vt:vector size="264" baseType="variant">
      <vt:variant>
        <vt:i4>1310769</vt:i4>
      </vt:variant>
      <vt:variant>
        <vt:i4>278</vt:i4>
      </vt:variant>
      <vt:variant>
        <vt:i4>0</vt:i4>
      </vt:variant>
      <vt:variant>
        <vt:i4>5</vt:i4>
      </vt:variant>
      <vt:variant>
        <vt:lpwstr/>
      </vt:variant>
      <vt:variant>
        <vt:lpwstr>_Toc240968565</vt:lpwstr>
      </vt:variant>
      <vt:variant>
        <vt:i4>1310769</vt:i4>
      </vt:variant>
      <vt:variant>
        <vt:i4>272</vt:i4>
      </vt:variant>
      <vt:variant>
        <vt:i4>0</vt:i4>
      </vt:variant>
      <vt:variant>
        <vt:i4>5</vt:i4>
      </vt:variant>
      <vt:variant>
        <vt:lpwstr/>
      </vt:variant>
      <vt:variant>
        <vt:lpwstr>_Toc240968564</vt:lpwstr>
      </vt:variant>
      <vt:variant>
        <vt:i4>1310769</vt:i4>
      </vt:variant>
      <vt:variant>
        <vt:i4>266</vt:i4>
      </vt:variant>
      <vt:variant>
        <vt:i4>0</vt:i4>
      </vt:variant>
      <vt:variant>
        <vt:i4>5</vt:i4>
      </vt:variant>
      <vt:variant>
        <vt:lpwstr/>
      </vt:variant>
      <vt:variant>
        <vt:lpwstr>_Toc240968563</vt:lpwstr>
      </vt:variant>
      <vt:variant>
        <vt:i4>1310769</vt:i4>
      </vt:variant>
      <vt:variant>
        <vt:i4>260</vt:i4>
      </vt:variant>
      <vt:variant>
        <vt:i4>0</vt:i4>
      </vt:variant>
      <vt:variant>
        <vt:i4>5</vt:i4>
      </vt:variant>
      <vt:variant>
        <vt:lpwstr/>
      </vt:variant>
      <vt:variant>
        <vt:lpwstr>_Toc240968562</vt:lpwstr>
      </vt:variant>
      <vt:variant>
        <vt:i4>1310769</vt:i4>
      </vt:variant>
      <vt:variant>
        <vt:i4>248</vt:i4>
      </vt:variant>
      <vt:variant>
        <vt:i4>0</vt:i4>
      </vt:variant>
      <vt:variant>
        <vt:i4>5</vt:i4>
      </vt:variant>
      <vt:variant>
        <vt:lpwstr/>
      </vt:variant>
      <vt:variant>
        <vt:lpwstr>_Toc240968561</vt:lpwstr>
      </vt:variant>
      <vt:variant>
        <vt:i4>1310769</vt:i4>
      </vt:variant>
      <vt:variant>
        <vt:i4>242</vt:i4>
      </vt:variant>
      <vt:variant>
        <vt:i4>0</vt:i4>
      </vt:variant>
      <vt:variant>
        <vt:i4>5</vt:i4>
      </vt:variant>
      <vt:variant>
        <vt:lpwstr/>
      </vt:variant>
      <vt:variant>
        <vt:lpwstr>_Toc240968560</vt:lpwstr>
      </vt:variant>
      <vt:variant>
        <vt:i4>1507377</vt:i4>
      </vt:variant>
      <vt:variant>
        <vt:i4>236</vt:i4>
      </vt:variant>
      <vt:variant>
        <vt:i4>0</vt:i4>
      </vt:variant>
      <vt:variant>
        <vt:i4>5</vt:i4>
      </vt:variant>
      <vt:variant>
        <vt:lpwstr/>
      </vt:variant>
      <vt:variant>
        <vt:lpwstr>_Toc240968559</vt:lpwstr>
      </vt:variant>
      <vt:variant>
        <vt:i4>1507377</vt:i4>
      </vt:variant>
      <vt:variant>
        <vt:i4>230</vt:i4>
      </vt:variant>
      <vt:variant>
        <vt:i4>0</vt:i4>
      </vt:variant>
      <vt:variant>
        <vt:i4>5</vt:i4>
      </vt:variant>
      <vt:variant>
        <vt:lpwstr/>
      </vt:variant>
      <vt:variant>
        <vt:lpwstr>_Toc240968558</vt:lpwstr>
      </vt:variant>
      <vt:variant>
        <vt:i4>1507377</vt:i4>
      </vt:variant>
      <vt:variant>
        <vt:i4>224</vt:i4>
      </vt:variant>
      <vt:variant>
        <vt:i4>0</vt:i4>
      </vt:variant>
      <vt:variant>
        <vt:i4>5</vt:i4>
      </vt:variant>
      <vt:variant>
        <vt:lpwstr/>
      </vt:variant>
      <vt:variant>
        <vt:lpwstr>_Toc240968557</vt:lpwstr>
      </vt:variant>
      <vt:variant>
        <vt:i4>1507377</vt:i4>
      </vt:variant>
      <vt:variant>
        <vt:i4>218</vt:i4>
      </vt:variant>
      <vt:variant>
        <vt:i4>0</vt:i4>
      </vt:variant>
      <vt:variant>
        <vt:i4>5</vt:i4>
      </vt:variant>
      <vt:variant>
        <vt:lpwstr/>
      </vt:variant>
      <vt:variant>
        <vt:lpwstr>_Toc240968556</vt:lpwstr>
      </vt:variant>
      <vt:variant>
        <vt:i4>1507377</vt:i4>
      </vt:variant>
      <vt:variant>
        <vt:i4>212</vt:i4>
      </vt:variant>
      <vt:variant>
        <vt:i4>0</vt:i4>
      </vt:variant>
      <vt:variant>
        <vt:i4>5</vt:i4>
      </vt:variant>
      <vt:variant>
        <vt:lpwstr/>
      </vt:variant>
      <vt:variant>
        <vt:lpwstr>_Toc240968555</vt:lpwstr>
      </vt:variant>
      <vt:variant>
        <vt:i4>1507377</vt:i4>
      </vt:variant>
      <vt:variant>
        <vt:i4>206</vt:i4>
      </vt:variant>
      <vt:variant>
        <vt:i4>0</vt:i4>
      </vt:variant>
      <vt:variant>
        <vt:i4>5</vt:i4>
      </vt:variant>
      <vt:variant>
        <vt:lpwstr/>
      </vt:variant>
      <vt:variant>
        <vt:lpwstr>_Toc240968554</vt:lpwstr>
      </vt:variant>
      <vt:variant>
        <vt:i4>1507377</vt:i4>
      </vt:variant>
      <vt:variant>
        <vt:i4>200</vt:i4>
      </vt:variant>
      <vt:variant>
        <vt:i4>0</vt:i4>
      </vt:variant>
      <vt:variant>
        <vt:i4>5</vt:i4>
      </vt:variant>
      <vt:variant>
        <vt:lpwstr/>
      </vt:variant>
      <vt:variant>
        <vt:lpwstr>_Toc240968553</vt:lpwstr>
      </vt:variant>
      <vt:variant>
        <vt:i4>1507377</vt:i4>
      </vt:variant>
      <vt:variant>
        <vt:i4>194</vt:i4>
      </vt:variant>
      <vt:variant>
        <vt:i4>0</vt:i4>
      </vt:variant>
      <vt:variant>
        <vt:i4>5</vt:i4>
      </vt:variant>
      <vt:variant>
        <vt:lpwstr/>
      </vt:variant>
      <vt:variant>
        <vt:lpwstr>_Toc240968552</vt:lpwstr>
      </vt:variant>
      <vt:variant>
        <vt:i4>1507377</vt:i4>
      </vt:variant>
      <vt:variant>
        <vt:i4>188</vt:i4>
      </vt:variant>
      <vt:variant>
        <vt:i4>0</vt:i4>
      </vt:variant>
      <vt:variant>
        <vt:i4>5</vt:i4>
      </vt:variant>
      <vt:variant>
        <vt:lpwstr/>
      </vt:variant>
      <vt:variant>
        <vt:lpwstr>_Toc240968551</vt:lpwstr>
      </vt:variant>
      <vt:variant>
        <vt:i4>1507377</vt:i4>
      </vt:variant>
      <vt:variant>
        <vt:i4>182</vt:i4>
      </vt:variant>
      <vt:variant>
        <vt:i4>0</vt:i4>
      </vt:variant>
      <vt:variant>
        <vt:i4>5</vt:i4>
      </vt:variant>
      <vt:variant>
        <vt:lpwstr/>
      </vt:variant>
      <vt:variant>
        <vt:lpwstr>_Toc240968550</vt:lpwstr>
      </vt:variant>
      <vt:variant>
        <vt:i4>1441841</vt:i4>
      </vt:variant>
      <vt:variant>
        <vt:i4>176</vt:i4>
      </vt:variant>
      <vt:variant>
        <vt:i4>0</vt:i4>
      </vt:variant>
      <vt:variant>
        <vt:i4>5</vt:i4>
      </vt:variant>
      <vt:variant>
        <vt:lpwstr/>
      </vt:variant>
      <vt:variant>
        <vt:lpwstr>_Toc240968549</vt:lpwstr>
      </vt:variant>
      <vt:variant>
        <vt:i4>1441841</vt:i4>
      </vt:variant>
      <vt:variant>
        <vt:i4>170</vt:i4>
      </vt:variant>
      <vt:variant>
        <vt:i4>0</vt:i4>
      </vt:variant>
      <vt:variant>
        <vt:i4>5</vt:i4>
      </vt:variant>
      <vt:variant>
        <vt:lpwstr/>
      </vt:variant>
      <vt:variant>
        <vt:lpwstr>_Toc240968548</vt:lpwstr>
      </vt:variant>
      <vt:variant>
        <vt:i4>1441841</vt:i4>
      </vt:variant>
      <vt:variant>
        <vt:i4>164</vt:i4>
      </vt:variant>
      <vt:variant>
        <vt:i4>0</vt:i4>
      </vt:variant>
      <vt:variant>
        <vt:i4>5</vt:i4>
      </vt:variant>
      <vt:variant>
        <vt:lpwstr/>
      </vt:variant>
      <vt:variant>
        <vt:lpwstr>_Toc240968547</vt:lpwstr>
      </vt:variant>
      <vt:variant>
        <vt:i4>1441841</vt:i4>
      </vt:variant>
      <vt:variant>
        <vt:i4>158</vt:i4>
      </vt:variant>
      <vt:variant>
        <vt:i4>0</vt:i4>
      </vt:variant>
      <vt:variant>
        <vt:i4>5</vt:i4>
      </vt:variant>
      <vt:variant>
        <vt:lpwstr/>
      </vt:variant>
      <vt:variant>
        <vt:lpwstr>_Toc240968546</vt:lpwstr>
      </vt:variant>
      <vt:variant>
        <vt:i4>1441841</vt:i4>
      </vt:variant>
      <vt:variant>
        <vt:i4>152</vt:i4>
      </vt:variant>
      <vt:variant>
        <vt:i4>0</vt:i4>
      </vt:variant>
      <vt:variant>
        <vt:i4>5</vt:i4>
      </vt:variant>
      <vt:variant>
        <vt:lpwstr/>
      </vt:variant>
      <vt:variant>
        <vt:lpwstr>_Toc240968545</vt:lpwstr>
      </vt:variant>
      <vt:variant>
        <vt:i4>1441841</vt:i4>
      </vt:variant>
      <vt:variant>
        <vt:i4>146</vt:i4>
      </vt:variant>
      <vt:variant>
        <vt:i4>0</vt:i4>
      </vt:variant>
      <vt:variant>
        <vt:i4>5</vt:i4>
      </vt:variant>
      <vt:variant>
        <vt:lpwstr/>
      </vt:variant>
      <vt:variant>
        <vt:lpwstr>_Toc240968544</vt:lpwstr>
      </vt:variant>
      <vt:variant>
        <vt:i4>1441841</vt:i4>
      </vt:variant>
      <vt:variant>
        <vt:i4>140</vt:i4>
      </vt:variant>
      <vt:variant>
        <vt:i4>0</vt:i4>
      </vt:variant>
      <vt:variant>
        <vt:i4>5</vt:i4>
      </vt:variant>
      <vt:variant>
        <vt:lpwstr/>
      </vt:variant>
      <vt:variant>
        <vt:lpwstr>_Toc240968543</vt:lpwstr>
      </vt:variant>
      <vt:variant>
        <vt:i4>1441841</vt:i4>
      </vt:variant>
      <vt:variant>
        <vt:i4>134</vt:i4>
      </vt:variant>
      <vt:variant>
        <vt:i4>0</vt:i4>
      </vt:variant>
      <vt:variant>
        <vt:i4>5</vt:i4>
      </vt:variant>
      <vt:variant>
        <vt:lpwstr/>
      </vt:variant>
      <vt:variant>
        <vt:lpwstr>_Toc240968542</vt:lpwstr>
      </vt:variant>
      <vt:variant>
        <vt:i4>1441841</vt:i4>
      </vt:variant>
      <vt:variant>
        <vt:i4>128</vt:i4>
      </vt:variant>
      <vt:variant>
        <vt:i4>0</vt:i4>
      </vt:variant>
      <vt:variant>
        <vt:i4>5</vt:i4>
      </vt:variant>
      <vt:variant>
        <vt:lpwstr/>
      </vt:variant>
      <vt:variant>
        <vt:lpwstr>_Toc240968541</vt:lpwstr>
      </vt:variant>
      <vt:variant>
        <vt:i4>1441841</vt:i4>
      </vt:variant>
      <vt:variant>
        <vt:i4>122</vt:i4>
      </vt:variant>
      <vt:variant>
        <vt:i4>0</vt:i4>
      </vt:variant>
      <vt:variant>
        <vt:i4>5</vt:i4>
      </vt:variant>
      <vt:variant>
        <vt:lpwstr/>
      </vt:variant>
      <vt:variant>
        <vt:lpwstr>_Toc240968540</vt:lpwstr>
      </vt:variant>
      <vt:variant>
        <vt:i4>1114161</vt:i4>
      </vt:variant>
      <vt:variant>
        <vt:i4>116</vt:i4>
      </vt:variant>
      <vt:variant>
        <vt:i4>0</vt:i4>
      </vt:variant>
      <vt:variant>
        <vt:i4>5</vt:i4>
      </vt:variant>
      <vt:variant>
        <vt:lpwstr/>
      </vt:variant>
      <vt:variant>
        <vt:lpwstr>_Toc240968539</vt:lpwstr>
      </vt:variant>
      <vt:variant>
        <vt:i4>1114161</vt:i4>
      </vt:variant>
      <vt:variant>
        <vt:i4>110</vt:i4>
      </vt:variant>
      <vt:variant>
        <vt:i4>0</vt:i4>
      </vt:variant>
      <vt:variant>
        <vt:i4>5</vt:i4>
      </vt:variant>
      <vt:variant>
        <vt:lpwstr/>
      </vt:variant>
      <vt:variant>
        <vt:lpwstr>_Toc240968538</vt:lpwstr>
      </vt:variant>
      <vt:variant>
        <vt:i4>1114161</vt:i4>
      </vt:variant>
      <vt:variant>
        <vt:i4>104</vt:i4>
      </vt:variant>
      <vt:variant>
        <vt:i4>0</vt:i4>
      </vt:variant>
      <vt:variant>
        <vt:i4>5</vt:i4>
      </vt:variant>
      <vt:variant>
        <vt:lpwstr/>
      </vt:variant>
      <vt:variant>
        <vt:lpwstr>_Toc240968537</vt:lpwstr>
      </vt:variant>
      <vt:variant>
        <vt:i4>1114161</vt:i4>
      </vt:variant>
      <vt:variant>
        <vt:i4>98</vt:i4>
      </vt:variant>
      <vt:variant>
        <vt:i4>0</vt:i4>
      </vt:variant>
      <vt:variant>
        <vt:i4>5</vt:i4>
      </vt:variant>
      <vt:variant>
        <vt:lpwstr/>
      </vt:variant>
      <vt:variant>
        <vt:lpwstr>_Toc240968536</vt:lpwstr>
      </vt:variant>
      <vt:variant>
        <vt:i4>1114161</vt:i4>
      </vt:variant>
      <vt:variant>
        <vt:i4>92</vt:i4>
      </vt:variant>
      <vt:variant>
        <vt:i4>0</vt:i4>
      </vt:variant>
      <vt:variant>
        <vt:i4>5</vt:i4>
      </vt:variant>
      <vt:variant>
        <vt:lpwstr/>
      </vt:variant>
      <vt:variant>
        <vt:lpwstr>_Toc240968535</vt:lpwstr>
      </vt:variant>
      <vt:variant>
        <vt:i4>1114161</vt:i4>
      </vt:variant>
      <vt:variant>
        <vt:i4>86</vt:i4>
      </vt:variant>
      <vt:variant>
        <vt:i4>0</vt:i4>
      </vt:variant>
      <vt:variant>
        <vt:i4>5</vt:i4>
      </vt:variant>
      <vt:variant>
        <vt:lpwstr/>
      </vt:variant>
      <vt:variant>
        <vt:lpwstr>_Toc240968534</vt:lpwstr>
      </vt:variant>
      <vt:variant>
        <vt:i4>1114161</vt:i4>
      </vt:variant>
      <vt:variant>
        <vt:i4>80</vt:i4>
      </vt:variant>
      <vt:variant>
        <vt:i4>0</vt:i4>
      </vt:variant>
      <vt:variant>
        <vt:i4>5</vt:i4>
      </vt:variant>
      <vt:variant>
        <vt:lpwstr/>
      </vt:variant>
      <vt:variant>
        <vt:lpwstr>_Toc240968533</vt:lpwstr>
      </vt:variant>
      <vt:variant>
        <vt:i4>1114161</vt:i4>
      </vt:variant>
      <vt:variant>
        <vt:i4>74</vt:i4>
      </vt:variant>
      <vt:variant>
        <vt:i4>0</vt:i4>
      </vt:variant>
      <vt:variant>
        <vt:i4>5</vt:i4>
      </vt:variant>
      <vt:variant>
        <vt:lpwstr/>
      </vt:variant>
      <vt:variant>
        <vt:lpwstr>_Toc240968532</vt:lpwstr>
      </vt:variant>
      <vt:variant>
        <vt:i4>1114161</vt:i4>
      </vt:variant>
      <vt:variant>
        <vt:i4>68</vt:i4>
      </vt:variant>
      <vt:variant>
        <vt:i4>0</vt:i4>
      </vt:variant>
      <vt:variant>
        <vt:i4>5</vt:i4>
      </vt:variant>
      <vt:variant>
        <vt:lpwstr/>
      </vt:variant>
      <vt:variant>
        <vt:lpwstr>_Toc240968531</vt:lpwstr>
      </vt:variant>
      <vt:variant>
        <vt:i4>1114161</vt:i4>
      </vt:variant>
      <vt:variant>
        <vt:i4>62</vt:i4>
      </vt:variant>
      <vt:variant>
        <vt:i4>0</vt:i4>
      </vt:variant>
      <vt:variant>
        <vt:i4>5</vt:i4>
      </vt:variant>
      <vt:variant>
        <vt:lpwstr/>
      </vt:variant>
      <vt:variant>
        <vt:lpwstr>_Toc240968530</vt:lpwstr>
      </vt:variant>
      <vt:variant>
        <vt:i4>1048625</vt:i4>
      </vt:variant>
      <vt:variant>
        <vt:i4>56</vt:i4>
      </vt:variant>
      <vt:variant>
        <vt:i4>0</vt:i4>
      </vt:variant>
      <vt:variant>
        <vt:i4>5</vt:i4>
      </vt:variant>
      <vt:variant>
        <vt:lpwstr/>
      </vt:variant>
      <vt:variant>
        <vt:lpwstr>_Toc240968529</vt:lpwstr>
      </vt:variant>
      <vt:variant>
        <vt:i4>1048625</vt:i4>
      </vt:variant>
      <vt:variant>
        <vt:i4>50</vt:i4>
      </vt:variant>
      <vt:variant>
        <vt:i4>0</vt:i4>
      </vt:variant>
      <vt:variant>
        <vt:i4>5</vt:i4>
      </vt:variant>
      <vt:variant>
        <vt:lpwstr/>
      </vt:variant>
      <vt:variant>
        <vt:lpwstr>_Toc240968528</vt:lpwstr>
      </vt:variant>
      <vt:variant>
        <vt:i4>1048625</vt:i4>
      </vt:variant>
      <vt:variant>
        <vt:i4>44</vt:i4>
      </vt:variant>
      <vt:variant>
        <vt:i4>0</vt:i4>
      </vt:variant>
      <vt:variant>
        <vt:i4>5</vt:i4>
      </vt:variant>
      <vt:variant>
        <vt:lpwstr/>
      </vt:variant>
      <vt:variant>
        <vt:lpwstr>_Toc240968527</vt:lpwstr>
      </vt:variant>
      <vt:variant>
        <vt:i4>1048625</vt:i4>
      </vt:variant>
      <vt:variant>
        <vt:i4>38</vt:i4>
      </vt:variant>
      <vt:variant>
        <vt:i4>0</vt:i4>
      </vt:variant>
      <vt:variant>
        <vt:i4>5</vt:i4>
      </vt:variant>
      <vt:variant>
        <vt:lpwstr/>
      </vt:variant>
      <vt:variant>
        <vt:lpwstr>_Toc240968526</vt:lpwstr>
      </vt:variant>
      <vt:variant>
        <vt:i4>1048625</vt:i4>
      </vt:variant>
      <vt:variant>
        <vt:i4>32</vt:i4>
      </vt:variant>
      <vt:variant>
        <vt:i4>0</vt:i4>
      </vt:variant>
      <vt:variant>
        <vt:i4>5</vt:i4>
      </vt:variant>
      <vt:variant>
        <vt:lpwstr/>
      </vt:variant>
      <vt:variant>
        <vt:lpwstr>_Toc240968525</vt:lpwstr>
      </vt:variant>
      <vt:variant>
        <vt:i4>1048625</vt:i4>
      </vt:variant>
      <vt:variant>
        <vt:i4>26</vt:i4>
      </vt:variant>
      <vt:variant>
        <vt:i4>0</vt:i4>
      </vt:variant>
      <vt:variant>
        <vt:i4>5</vt:i4>
      </vt:variant>
      <vt:variant>
        <vt:lpwstr/>
      </vt:variant>
      <vt:variant>
        <vt:lpwstr>_Toc240968524</vt:lpwstr>
      </vt:variant>
      <vt:variant>
        <vt:i4>1048625</vt:i4>
      </vt:variant>
      <vt:variant>
        <vt:i4>20</vt:i4>
      </vt:variant>
      <vt:variant>
        <vt:i4>0</vt:i4>
      </vt:variant>
      <vt:variant>
        <vt:i4>5</vt:i4>
      </vt:variant>
      <vt:variant>
        <vt:lpwstr/>
      </vt:variant>
      <vt:variant>
        <vt:lpwstr>_Toc240968523</vt:lpwstr>
      </vt:variant>
      <vt:variant>
        <vt:i4>1048625</vt:i4>
      </vt:variant>
      <vt:variant>
        <vt:i4>14</vt:i4>
      </vt:variant>
      <vt:variant>
        <vt:i4>0</vt:i4>
      </vt:variant>
      <vt:variant>
        <vt:i4>5</vt:i4>
      </vt:variant>
      <vt:variant>
        <vt:lpwstr/>
      </vt:variant>
      <vt:variant>
        <vt:lpwstr>_Toc240968522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Requirements Document</dc:title>
  <dc:subject>High Level Requirements</dc:subject>
  <dc:creator>TASS</dc:creator>
  <cp:keywords/>
  <dc:description/>
  <cp:lastModifiedBy>Ian Oliver</cp:lastModifiedBy>
  <cp:revision>5</cp:revision>
  <dcterms:created xsi:type="dcterms:W3CDTF">2021-11-15T19:14:00Z</dcterms:created>
  <dcterms:modified xsi:type="dcterms:W3CDTF">2021-11-15T20:15:00Z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1.2</vt:lpwstr>
  </property>
  <property fmtid="{D5CDD505-2E9C-101B-9397-08002B2CF9AE}" pid="3" name="Version Date">
    <vt:lpwstr>9/17/2009</vt:lpwstr>
  </property>
  <property fmtid="{D5CDD505-2E9C-101B-9397-08002B2CF9AE}" pid="4" name="Status">
    <vt:lpwstr>Draft</vt:lpwstr>
  </property>
</Properties>
</file>