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EF386" w14:textId="141EB7A5" w:rsidR="00F824EE" w:rsidRDefault="00F824EE"/>
    <w:sdt>
      <w:sdtPr>
        <w:id w:val="-68121610"/>
        <w:docPartObj>
          <w:docPartGallery w:val="Cover Pages"/>
          <w:docPartUnique/>
        </w:docPartObj>
      </w:sdtPr>
      <w:sdtEndPr>
        <w:rPr>
          <w:rFonts w:asciiTheme="majorHAnsi" w:eastAsiaTheme="majorEastAsia" w:hAnsiTheme="majorHAnsi" w:cstheme="majorBidi"/>
          <w:caps/>
          <w:color w:val="FFFFFF" w:themeColor="background1"/>
          <w:sz w:val="64"/>
          <w:szCs w:val="64"/>
          <w:lang w:val="en-US"/>
        </w:rPr>
      </w:sdtEndPr>
      <w:sdtContent>
        <w:p w14:paraId="6D841791" w14:textId="256F9B9D" w:rsidR="008C5245" w:rsidRPr="00602DB4" w:rsidRDefault="00856495" w:rsidP="00602DB4">
          <w:pPr>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noProof/>
              <w:color w:val="FFFFFF" w:themeColor="background1"/>
              <w:sz w:val="64"/>
              <w:szCs w:val="64"/>
              <w:lang w:val="en-US"/>
            </w:rPr>
            <mc:AlternateContent>
              <mc:Choice Requires="wps">
                <w:drawing>
                  <wp:anchor distT="0" distB="0" distL="114300" distR="114300" simplePos="0" relativeHeight="251659264" behindDoc="1" locked="0" layoutInCell="1" allowOverlap="1" wp14:anchorId="45B19E44" wp14:editId="5464DC5D">
                    <wp:simplePos x="0" y="0"/>
                    <wp:positionH relativeFrom="column">
                      <wp:posOffset>-457200</wp:posOffset>
                    </wp:positionH>
                    <wp:positionV relativeFrom="paragraph">
                      <wp:posOffset>195225</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olor w:val="262626" w:themeColor="text1" w:themeTint="D9"/>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24C37BD" w14:textId="3B83CF7B" w:rsidR="00125CDE" w:rsidRPr="0049035B" w:rsidRDefault="00743840">
                                    <w:pPr>
                                      <w:pStyle w:val="NoSpacing"/>
                                      <w:pBdr>
                                        <w:bottom w:val="single" w:sz="6" w:space="4" w:color="7F7F7F" w:themeColor="text1" w:themeTint="80"/>
                                      </w:pBdr>
                                      <w:rPr>
                                        <w:rFonts w:ascii="Century Gothic" w:eastAsiaTheme="majorEastAsia" w:hAnsi="Century Gothic" w:cstheme="majorBidi"/>
                                        <w:color w:val="262626" w:themeColor="text1" w:themeTint="D9"/>
                                        <w:sz w:val="52"/>
                                        <w:szCs w:val="52"/>
                                      </w:rPr>
                                    </w:pPr>
                                    <w:r w:rsidRPr="0049035B">
                                      <w:rPr>
                                        <w:rFonts w:ascii="Century Gothic" w:eastAsiaTheme="majorEastAsia" w:hAnsi="Century Gothic" w:cstheme="majorBidi"/>
                                        <w:color w:val="262626" w:themeColor="text1" w:themeTint="D9"/>
                                        <w:sz w:val="52"/>
                                        <w:szCs w:val="52"/>
                                      </w:rPr>
                                      <w:t>US</w:t>
                                    </w:r>
                                    <w:r w:rsidR="0049035B" w:rsidRPr="0049035B">
                                      <w:rPr>
                                        <w:rFonts w:ascii="Century Gothic" w:eastAsiaTheme="majorEastAsia" w:hAnsi="Century Gothic" w:cstheme="majorBidi"/>
                                        <w:color w:val="262626" w:themeColor="text1" w:themeTint="D9"/>
                                        <w:sz w:val="52"/>
                                        <w:szCs w:val="52"/>
                                      </w:rPr>
                                      <w:t xml:space="preserve"> Army Corps of Engineers (US</w:t>
                                    </w:r>
                                    <w:r w:rsidRPr="0049035B">
                                      <w:rPr>
                                        <w:rFonts w:ascii="Century Gothic" w:eastAsiaTheme="majorEastAsia" w:hAnsi="Century Gothic" w:cstheme="majorBidi"/>
                                        <w:color w:val="262626" w:themeColor="text1" w:themeTint="D9"/>
                                        <w:sz w:val="52"/>
                                        <w:szCs w:val="52"/>
                                      </w:rPr>
                                      <w:t xml:space="preserve">ACE </w:t>
                                    </w:r>
                                    <w:r w:rsidR="0049035B" w:rsidRPr="0049035B">
                                      <w:rPr>
                                        <w:rFonts w:ascii="Century Gothic" w:eastAsiaTheme="majorEastAsia" w:hAnsi="Century Gothic" w:cstheme="majorBidi"/>
                                        <w:color w:val="262626" w:themeColor="text1" w:themeTint="D9"/>
                                        <w:sz w:val="52"/>
                                        <w:szCs w:val="52"/>
                                      </w:rPr>
                                      <w:t xml:space="preserve">) </w:t>
                                    </w:r>
                                    <w:r w:rsidRPr="0049035B">
                                      <w:rPr>
                                        <w:rFonts w:ascii="Century Gothic" w:eastAsiaTheme="majorEastAsia" w:hAnsi="Century Gothic" w:cstheme="majorBidi"/>
                                        <w:color w:val="262626" w:themeColor="text1" w:themeTint="D9"/>
                                        <w:sz w:val="52"/>
                                        <w:szCs w:val="52"/>
                                      </w:rPr>
                                      <w:t>Work Request App</w:t>
                                    </w:r>
                                    <w:r w:rsidR="0049035B">
                                      <w:rPr>
                                        <w:rFonts w:ascii="Century Gothic" w:eastAsiaTheme="majorEastAsia" w:hAnsi="Century Gothic" w:cstheme="majorBidi"/>
                                        <w:color w:val="262626" w:themeColor="text1" w:themeTint="D9"/>
                                        <w:sz w:val="52"/>
                                        <w:szCs w:val="52"/>
                                      </w:rPr>
                                      <w:t>lication</w:t>
                                    </w:r>
                                  </w:p>
                                </w:sdtContent>
                              </w:sdt>
                              <w:sdt>
                                <w:sdtPr>
                                  <w:rPr>
                                    <w:rFonts w:asciiTheme="majorHAnsi" w:hAnsiTheme="majorHAnsi" w:cstheme="majorHAnsi"/>
                                    <w:caps/>
                                    <w:color w:val="0F6FC6" w:themeColor="accent1"/>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103471E" w14:textId="312DBF0E" w:rsidR="00125CDE" w:rsidRPr="00176E6D" w:rsidRDefault="00856495">
                                    <w:pPr>
                                      <w:pStyle w:val="NoSpacing"/>
                                      <w:spacing w:before="240"/>
                                      <w:rPr>
                                        <w:rFonts w:asciiTheme="majorHAnsi" w:hAnsiTheme="majorHAnsi" w:cstheme="majorHAnsi"/>
                                        <w:caps/>
                                        <w:color w:val="0F6FC6" w:themeColor="accent1"/>
                                        <w:sz w:val="36"/>
                                        <w:szCs w:val="36"/>
                                      </w:rPr>
                                    </w:pPr>
                                    <w:r>
                                      <w:rPr>
                                        <w:rFonts w:asciiTheme="majorHAnsi" w:hAnsiTheme="majorHAnsi" w:cstheme="majorHAnsi"/>
                                        <w:caps/>
                                        <w:color w:val="0F6FC6" w:themeColor="accent1"/>
                                        <w:sz w:val="36"/>
                                        <w:szCs w:val="36"/>
                                      </w:rPr>
                                      <w:t xml:space="preserve">CMSC495 – Team 3 </w:t>
                                    </w:r>
                                    <w:r w:rsidR="00125CDE" w:rsidRPr="00176E6D">
                                      <w:rPr>
                                        <w:rFonts w:asciiTheme="majorHAnsi" w:hAnsiTheme="majorHAnsi" w:cstheme="majorHAnsi"/>
                                        <w:caps/>
                                        <w:color w:val="0F6FC6" w:themeColor="accent1"/>
                                        <w:sz w:val="36"/>
                                        <w:szCs w:val="36"/>
                                      </w:rPr>
                                      <w:t>PROJECT</w:t>
                                    </w:r>
                                    <w:r w:rsidR="00590FD9">
                                      <w:rPr>
                                        <w:rFonts w:asciiTheme="majorHAnsi" w:hAnsiTheme="majorHAnsi" w:cstheme="majorHAnsi"/>
                                        <w:caps/>
                                        <w:color w:val="0F6FC6" w:themeColor="accent1"/>
                                        <w:sz w:val="36"/>
                                        <w:szCs w:val="36"/>
                                      </w:rPr>
                                      <w:t xml:space="preserve"> schedule &amp; managment</w:t>
                                    </w:r>
                                    <w:r w:rsidR="00125CDE" w:rsidRPr="00176E6D">
                                      <w:rPr>
                                        <w:rFonts w:asciiTheme="majorHAnsi" w:hAnsiTheme="majorHAnsi" w:cstheme="majorHAnsi"/>
                                        <w:caps/>
                                        <w:color w:val="0F6FC6" w:themeColor="accent1"/>
                                        <w:sz w:val="36"/>
                                        <w:szCs w:val="36"/>
                                      </w:rPr>
                                      <w:t xml:space="preserve">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45B19E44" id="_x0000_t202" coordsize="21600,21600" o:spt="202" path="m,l,21600r21600,l21600,xe">
                    <v:stroke joinstyle="miter"/>
                    <v:path gradientshapeok="t" o:connecttype="rect"/>
                  </v:shapetype>
                  <v:shape id="Text Box 122" o:spid="_x0000_s1026" type="#_x0000_t202" style="position:absolute;margin-left:-36pt;margin-top:15.35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" filled="f" stroked="f" strokeweight=".5pt">
                    <v:textbox inset="36pt,36pt,36pt,36pt">
                      <w:txbxContent>
                        <w:sdt>
                          <w:sdtPr>
                            <w:rPr>
                              <w:rFonts w:ascii="Century Gothic" w:eastAsiaTheme="majorEastAsia" w:hAnsi="Century Gothic" w:cstheme="majorBidi"/>
                              <w:color w:val="262626" w:themeColor="text1" w:themeTint="D9"/>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24C37BD" w14:textId="3B83CF7B" w:rsidR="00125CDE" w:rsidRPr="0049035B" w:rsidRDefault="00743840">
                              <w:pPr>
                                <w:pStyle w:val="NoSpacing"/>
                                <w:pBdr>
                                  <w:bottom w:val="single" w:sz="6" w:space="4" w:color="7F7F7F" w:themeColor="text1" w:themeTint="80"/>
                                </w:pBdr>
                                <w:rPr>
                                  <w:rFonts w:ascii="Century Gothic" w:eastAsiaTheme="majorEastAsia" w:hAnsi="Century Gothic" w:cstheme="majorBidi"/>
                                  <w:color w:val="262626" w:themeColor="text1" w:themeTint="D9"/>
                                  <w:sz w:val="52"/>
                                  <w:szCs w:val="52"/>
                                </w:rPr>
                              </w:pPr>
                              <w:r w:rsidRPr="0049035B">
                                <w:rPr>
                                  <w:rFonts w:ascii="Century Gothic" w:eastAsiaTheme="majorEastAsia" w:hAnsi="Century Gothic" w:cstheme="majorBidi"/>
                                  <w:color w:val="262626" w:themeColor="text1" w:themeTint="D9"/>
                                  <w:sz w:val="52"/>
                                  <w:szCs w:val="52"/>
                                </w:rPr>
                                <w:t>US</w:t>
                              </w:r>
                              <w:r w:rsidR="0049035B" w:rsidRPr="0049035B">
                                <w:rPr>
                                  <w:rFonts w:ascii="Century Gothic" w:eastAsiaTheme="majorEastAsia" w:hAnsi="Century Gothic" w:cstheme="majorBidi"/>
                                  <w:color w:val="262626" w:themeColor="text1" w:themeTint="D9"/>
                                  <w:sz w:val="52"/>
                                  <w:szCs w:val="52"/>
                                </w:rPr>
                                <w:t xml:space="preserve"> Army Corps of Engineers (US</w:t>
                              </w:r>
                              <w:r w:rsidRPr="0049035B">
                                <w:rPr>
                                  <w:rFonts w:ascii="Century Gothic" w:eastAsiaTheme="majorEastAsia" w:hAnsi="Century Gothic" w:cstheme="majorBidi"/>
                                  <w:color w:val="262626" w:themeColor="text1" w:themeTint="D9"/>
                                  <w:sz w:val="52"/>
                                  <w:szCs w:val="52"/>
                                </w:rPr>
                                <w:t xml:space="preserve">ACE </w:t>
                              </w:r>
                              <w:r w:rsidR="0049035B" w:rsidRPr="0049035B">
                                <w:rPr>
                                  <w:rFonts w:ascii="Century Gothic" w:eastAsiaTheme="majorEastAsia" w:hAnsi="Century Gothic" w:cstheme="majorBidi"/>
                                  <w:color w:val="262626" w:themeColor="text1" w:themeTint="D9"/>
                                  <w:sz w:val="52"/>
                                  <w:szCs w:val="52"/>
                                </w:rPr>
                                <w:t xml:space="preserve">) </w:t>
                              </w:r>
                              <w:r w:rsidRPr="0049035B">
                                <w:rPr>
                                  <w:rFonts w:ascii="Century Gothic" w:eastAsiaTheme="majorEastAsia" w:hAnsi="Century Gothic" w:cstheme="majorBidi"/>
                                  <w:color w:val="262626" w:themeColor="text1" w:themeTint="D9"/>
                                  <w:sz w:val="52"/>
                                  <w:szCs w:val="52"/>
                                </w:rPr>
                                <w:t>Work Request App</w:t>
                              </w:r>
                              <w:r w:rsidR="0049035B">
                                <w:rPr>
                                  <w:rFonts w:ascii="Century Gothic" w:eastAsiaTheme="majorEastAsia" w:hAnsi="Century Gothic" w:cstheme="majorBidi"/>
                                  <w:color w:val="262626" w:themeColor="text1" w:themeTint="D9"/>
                                  <w:sz w:val="52"/>
                                  <w:szCs w:val="52"/>
                                </w:rPr>
                                <w:t>lication</w:t>
                              </w:r>
                            </w:p>
                          </w:sdtContent>
                        </w:sdt>
                        <w:sdt>
                          <w:sdtPr>
                            <w:rPr>
                              <w:rFonts w:asciiTheme="majorHAnsi" w:hAnsiTheme="majorHAnsi" w:cstheme="majorHAnsi"/>
                              <w:caps/>
                              <w:color w:val="0F6FC6" w:themeColor="accent1"/>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103471E" w14:textId="312DBF0E" w:rsidR="00125CDE" w:rsidRPr="00176E6D" w:rsidRDefault="00856495">
                              <w:pPr>
                                <w:pStyle w:val="NoSpacing"/>
                                <w:spacing w:before="240"/>
                                <w:rPr>
                                  <w:rFonts w:asciiTheme="majorHAnsi" w:hAnsiTheme="majorHAnsi" w:cstheme="majorHAnsi"/>
                                  <w:caps/>
                                  <w:color w:val="0F6FC6" w:themeColor="accent1"/>
                                  <w:sz w:val="36"/>
                                  <w:szCs w:val="36"/>
                                </w:rPr>
                              </w:pPr>
                              <w:r>
                                <w:rPr>
                                  <w:rFonts w:asciiTheme="majorHAnsi" w:hAnsiTheme="majorHAnsi" w:cstheme="majorHAnsi"/>
                                  <w:caps/>
                                  <w:color w:val="0F6FC6" w:themeColor="accent1"/>
                                  <w:sz w:val="36"/>
                                  <w:szCs w:val="36"/>
                                </w:rPr>
                                <w:t xml:space="preserve">CMSC495 – Team 3 </w:t>
                              </w:r>
                              <w:r w:rsidR="00125CDE" w:rsidRPr="00176E6D">
                                <w:rPr>
                                  <w:rFonts w:asciiTheme="majorHAnsi" w:hAnsiTheme="majorHAnsi" w:cstheme="majorHAnsi"/>
                                  <w:caps/>
                                  <w:color w:val="0F6FC6" w:themeColor="accent1"/>
                                  <w:sz w:val="36"/>
                                  <w:szCs w:val="36"/>
                                </w:rPr>
                                <w:t>PROJECT</w:t>
                              </w:r>
                              <w:r w:rsidR="00590FD9">
                                <w:rPr>
                                  <w:rFonts w:asciiTheme="majorHAnsi" w:hAnsiTheme="majorHAnsi" w:cstheme="majorHAnsi"/>
                                  <w:caps/>
                                  <w:color w:val="0F6FC6" w:themeColor="accent1"/>
                                  <w:sz w:val="36"/>
                                  <w:szCs w:val="36"/>
                                </w:rPr>
                                <w:t xml:space="preserve"> schedule &amp; managment</w:t>
                              </w:r>
                              <w:r w:rsidR="00125CDE" w:rsidRPr="00176E6D">
                                <w:rPr>
                                  <w:rFonts w:asciiTheme="majorHAnsi" w:hAnsiTheme="majorHAnsi" w:cstheme="majorHAnsi"/>
                                  <w:caps/>
                                  <w:color w:val="0F6FC6" w:themeColor="accent1"/>
                                  <w:sz w:val="36"/>
                                  <w:szCs w:val="36"/>
                                </w:rPr>
                                <w:t xml:space="preserve"> PLAN</w:t>
                              </w:r>
                            </w:p>
                          </w:sdtContent>
                        </w:sdt>
                      </w:txbxContent>
                    </v:textbox>
                  </v:shape>
                </w:pict>
              </mc:Fallback>
            </mc:AlternateContent>
          </w:r>
          <w:r w:rsidR="0033045E">
            <w:rPr>
              <w:rFonts w:asciiTheme="majorHAnsi" w:eastAsiaTheme="majorEastAsia" w:hAnsiTheme="majorHAnsi" w:cstheme="majorBidi"/>
              <w:caps/>
              <w:color w:val="FFFFFF" w:themeColor="background1"/>
              <w:sz w:val="64"/>
              <w:szCs w:val="64"/>
              <w:lang w:val="en-US"/>
            </w:rPr>
            <w:br w:type="page"/>
          </w:r>
        </w:p>
      </w:sdtContent>
    </w:sdt>
    <w:p w14:paraId="47C03A01" w14:textId="77777777" w:rsidR="008C5245" w:rsidRDefault="008C5245" w:rsidP="008C5245">
      <w:pPr>
        <w:jc w:val="center"/>
        <w:rPr>
          <w:rFonts w:ascii="Times New Roman" w:eastAsia="Times New Roman" w:hAnsi="Times New Roman" w:cs="Times New Roman"/>
          <w:bCs/>
          <w:sz w:val="40"/>
          <w:szCs w:val="40"/>
        </w:rPr>
      </w:pPr>
    </w:p>
    <w:sdt>
      <w:sdtPr>
        <w:rPr>
          <w:rFonts w:ascii="Arial" w:eastAsia="Arial" w:hAnsi="Arial" w:cs="Arial"/>
          <w:color w:val="auto"/>
          <w:sz w:val="22"/>
          <w:szCs w:val="22"/>
          <w:lang w:val="en"/>
        </w:rPr>
        <w:id w:val="-1489705326"/>
        <w:docPartObj>
          <w:docPartGallery w:val="Table of Contents"/>
          <w:docPartUnique/>
        </w:docPartObj>
      </w:sdtPr>
      <w:sdtEndPr>
        <w:rPr>
          <w:b/>
          <w:bCs/>
          <w:noProof/>
        </w:rPr>
      </w:sdtEndPr>
      <w:sdtContent>
        <w:p w14:paraId="73A2C500" w14:textId="72C72EF3" w:rsidR="00FE50ED" w:rsidRPr="00602DB4" w:rsidRDefault="00602DB4" w:rsidP="00602DB4">
          <w:pPr>
            <w:pStyle w:val="TOCHeading"/>
            <w:spacing w:line="480" w:lineRule="auto"/>
            <w:rPr>
              <w:rFonts w:ascii="Times New Roman" w:hAnsi="Times New Roman" w:cs="Times New Roman"/>
              <w:color w:val="auto"/>
              <w:sz w:val="40"/>
              <w:szCs w:val="40"/>
            </w:rPr>
          </w:pPr>
          <w:r w:rsidRPr="00602DB4">
            <w:rPr>
              <w:rFonts w:ascii="Times New Roman" w:hAnsi="Times New Roman" w:cs="Times New Roman"/>
              <w:color w:val="auto"/>
              <w:sz w:val="40"/>
              <w:szCs w:val="40"/>
            </w:rPr>
            <w:t xml:space="preserve">Table of </w:t>
          </w:r>
          <w:r w:rsidR="00FE50ED" w:rsidRPr="00602DB4">
            <w:rPr>
              <w:rFonts w:ascii="Times New Roman" w:hAnsi="Times New Roman" w:cs="Times New Roman"/>
              <w:color w:val="auto"/>
              <w:sz w:val="40"/>
              <w:szCs w:val="40"/>
            </w:rPr>
            <w:t>Contents</w:t>
          </w:r>
        </w:p>
        <w:p w14:paraId="12F68CC2" w14:textId="1F2B9FD6" w:rsidR="00590FD9" w:rsidRDefault="00FE50ED">
          <w:pPr>
            <w:pStyle w:val="TOC1"/>
            <w:tabs>
              <w:tab w:val="right" w:leader="dot" w:pos="9350"/>
            </w:tabs>
            <w:rPr>
              <w:rFonts w:asciiTheme="minorHAnsi" w:eastAsiaTheme="minorEastAsia" w:hAnsiTheme="minorHAnsi" w:cstheme="minorBidi"/>
              <w:noProof/>
              <w:lang w:val="en-US"/>
            </w:rPr>
          </w:pPr>
          <w:r w:rsidRPr="00602DB4">
            <w:fldChar w:fldCharType="begin"/>
          </w:r>
          <w:r w:rsidRPr="00602DB4">
            <w:instrText xml:space="preserve"> TOC \o "1-3" \h \z \u </w:instrText>
          </w:r>
          <w:r w:rsidRPr="00602DB4">
            <w:fldChar w:fldCharType="separate"/>
          </w:r>
          <w:hyperlink w:anchor="_Toc86584201" w:history="1">
            <w:r w:rsidR="00590FD9" w:rsidRPr="003A671F">
              <w:rPr>
                <w:rStyle w:val="Hyperlink"/>
                <w:rFonts w:ascii="Times New Roman" w:eastAsia="Times New Roman" w:hAnsi="Times New Roman" w:cs="Times New Roman"/>
                <w:b/>
                <w:noProof/>
              </w:rPr>
              <w:t>1. Project Summary</w:t>
            </w:r>
            <w:r w:rsidR="00590FD9">
              <w:rPr>
                <w:noProof/>
                <w:webHidden/>
              </w:rPr>
              <w:tab/>
            </w:r>
            <w:r w:rsidR="00590FD9">
              <w:rPr>
                <w:noProof/>
                <w:webHidden/>
              </w:rPr>
              <w:fldChar w:fldCharType="begin"/>
            </w:r>
            <w:r w:rsidR="00590FD9">
              <w:rPr>
                <w:noProof/>
                <w:webHidden/>
              </w:rPr>
              <w:instrText xml:space="preserve"> PAGEREF _Toc86584201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1782A421" w14:textId="34855339" w:rsidR="00590FD9" w:rsidRDefault="00EB0810">
          <w:pPr>
            <w:pStyle w:val="TOC2"/>
            <w:tabs>
              <w:tab w:val="right" w:leader="dot" w:pos="9350"/>
            </w:tabs>
            <w:rPr>
              <w:rFonts w:asciiTheme="minorHAnsi" w:eastAsiaTheme="minorEastAsia" w:hAnsiTheme="minorHAnsi" w:cstheme="minorBidi"/>
              <w:noProof/>
              <w:lang w:val="en-US"/>
            </w:rPr>
          </w:pPr>
          <w:hyperlink w:anchor="_Toc86584202" w:history="1">
            <w:r w:rsidR="00590FD9" w:rsidRPr="003A671F">
              <w:rPr>
                <w:rStyle w:val="Hyperlink"/>
                <w:rFonts w:ascii="Times New Roman" w:eastAsia="Times New Roman" w:hAnsi="Times New Roman" w:cs="Times New Roman"/>
                <w:b/>
                <w:noProof/>
              </w:rPr>
              <w:t>1.1 Problem, Purpose, and Solution:</w:t>
            </w:r>
            <w:r w:rsidR="00590FD9">
              <w:rPr>
                <w:noProof/>
                <w:webHidden/>
              </w:rPr>
              <w:tab/>
            </w:r>
            <w:r w:rsidR="00590FD9">
              <w:rPr>
                <w:noProof/>
                <w:webHidden/>
              </w:rPr>
              <w:fldChar w:fldCharType="begin"/>
            </w:r>
            <w:r w:rsidR="00590FD9">
              <w:rPr>
                <w:noProof/>
                <w:webHidden/>
              </w:rPr>
              <w:instrText xml:space="preserve"> PAGEREF _Toc86584202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09DF3B91" w14:textId="03496F80" w:rsidR="00590FD9" w:rsidRDefault="00EB0810">
          <w:pPr>
            <w:pStyle w:val="TOC2"/>
            <w:tabs>
              <w:tab w:val="right" w:leader="dot" w:pos="9350"/>
            </w:tabs>
            <w:rPr>
              <w:rFonts w:asciiTheme="minorHAnsi" w:eastAsiaTheme="minorEastAsia" w:hAnsiTheme="minorHAnsi" w:cstheme="minorBidi"/>
              <w:noProof/>
              <w:lang w:val="en-US"/>
            </w:rPr>
          </w:pPr>
          <w:hyperlink w:anchor="_Toc86584203" w:history="1">
            <w:r w:rsidR="00590FD9" w:rsidRPr="003A671F">
              <w:rPr>
                <w:rStyle w:val="Hyperlink"/>
                <w:rFonts w:ascii="Times New Roman" w:eastAsia="Times New Roman" w:hAnsi="Times New Roman" w:cs="Times New Roman"/>
                <w:b/>
                <w:noProof/>
              </w:rPr>
              <w:t>1.2 Assumptions and Constraints</w:t>
            </w:r>
            <w:r w:rsidR="00590FD9">
              <w:rPr>
                <w:noProof/>
                <w:webHidden/>
              </w:rPr>
              <w:tab/>
            </w:r>
            <w:r w:rsidR="00590FD9">
              <w:rPr>
                <w:noProof/>
                <w:webHidden/>
              </w:rPr>
              <w:fldChar w:fldCharType="begin"/>
            </w:r>
            <w:r w:rsidR="00590FD9">
              <w:rPr>
                <w:noProof/>
                <w:webHidden/>
              </w:rPr>
              <w:instrText xml:space="preserve"> PAGEREF _Toc86584203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53FCD848" w14:textId="68481543" w:rsidR="00590FD9" w:rsidRDefault="00EB0810">
          <w:pPr>
            <w:pStyle w:val="TOC1"/>
            <w:tabs>
              <w:tab w:val="right" w:leader="dot" w:pos="9350"/>
            </w:tabs>
            <w:rPr>
              <w:rFonts w:asciiTheme="minorHAnsi" w:eastAsiaTheme="minorEastAsia" w:hAnsiTheme="minorHAnsi" w:cstheme="minorBidi"/>
              <w:noProof/>
              <w:lang w:val="en-US"/>
            </w:rPr>
          </w:pPr>
          <w:hyperlink w:anchor="_Toc86584204" w:history="1">
            <w:r w:rsidR="00590FD9" w:rsidRPr="003A671F">
              <w:rPr>
                <w:rStyle w:val="Hyperlink"/>
                <w:rFonts w:ascii="Times New Roman" w:eastAsia="Times New Roman" w:hAnsi="Times New Roman" w:cs="Times New Roman"/>
                <w:b/>
                <w:noProof/>
              </w:rPr>
              <w:t>2. Project Organizational Structure</w:t>
            </w:r>
            <w:r w:rsidR="00590FD9">
              <w:rPr>
                <w:noProof/>
                <w:webHidden/>
              </w:rPr>
              <w:tab/>
            </w:r>
            <w:r w:rsidR="00590FD9">
              <w:rPr>
                <w:noProof/>
                <w:webHidden/>
              </w:rPr>
              <w:fldChar w:fldCharType="begin"/>
            </w:r>
            <w:r w:rsidR="00590FD9">
              <w:rPr>
                <w:noProof/>
                <w:webHidden/>
              </w:rPr>
              <w:instrText xml:space="preserve"> PAGEREF _Toc86584204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26021B3F" w14:textId="2B52893D" w:rsidR="00590FD9" w:rsidRDefault="00EB0810">
          <w:pPr>
            <w:pStyle w:val="TOC2"/>
            <w:tabs>
              <w:tab w:val="right" w:leader="dot" w:pos="9350"/>
            </w:tabs>
            <w:rPr>
              <w:rFonts w:asciiTheme="minorHAnsi" w:eastAsiaTheme="minorEastAsia" w:hAnsiTheme="minorHAnsi" w:cstheme="minorBidi"/>
              <w:noProof/>
              <w:lang w:val="en-US"/>
            </w:rPr>
          </w:pPr>
          <w:hyperlink w:anchor="_Toc86584205" w:history="1">
            <w:r w:rsidR="00590FD9" w:rsidRPr="003A671F">
              <w:rPr>
                <w:rStyle w:val="Hyperlink"/>
                <w:rFonts w:ascii="Times New Roman" w:eastAsia="Times New Roman" w:hAnsi="Times New Roman" w:cs="Times New Roman"/>
                <w:b/>
                <w:noProof/>
              </w:rPr>
              <w:t>2.1 Roles and Responsibilities</w:t>
            </w:r>
            <w:r w:rsidR="00590FD9">
              <w:rPr>
                <w:noProof/>
                <w:webHidden/>
              </w:rPr>
              <w:tab/>
            </w:r>
            <w:r w:rsidR="00590FD9">
              <w:rPr>
                <w:noProof/>
                <w:webHidden/>
              </w:rPr>
              <w:fldChar w:fldCharType="begin"/>
            </w:r>
            <w:r w:rsidR="00590FD9">
              <w:rPr>
                <w:noProof/>
                <w:webHidden/>
              </w:rPr>
              <w:instrText xml:space="preserve"> PAGEREF _Toc86584205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39DC189A" w14:textId="270D1785" w:rsidR="00590FD9" w:rsidRDefault="00EB0810">
          <w:pPr>
            <w:pStyle w:val="TOC3"/>
            <w:tabs>
              <w:tab w:val="right" w:leader="dot" w:pos="9350"/>
            </w:tabs>
            <w:rPr>
              <w:rFonts w:asciiTheme="minorHAnsi" w:eastAsiaTheme="minorEastAsia" w:hAnsiTheme="minorHAnsi" w:cstheme="minorBidi"/>
              <w:noProof/>
              <w:lang w:val="en-US"/>
            </w:rPr>
          </w:pPr>
          <w:hyperlink w:anchor="_Toc86584206" w:history="1">
            <w:r w:rsidR="00590FD9" w:rsidRPr="003A671F">
              <w:rPr>
                <w:rStyle w:val="Hyperlink"/>
                <w:rFonts w:ascii="Times New Roman" w:eastAsia="Times New Roman" w:hAnsi="Times New Roman" w:cs="Times New Roman"/>
                <w:b/>
                <w:noProof/>
              </w:rPr>
              <w:t>2.1.1. Project Manager — Dave Leake</w:t>
            </w:r>
            <w:r w:rsidR="00590FD9">
              <w:rPr>
                <w:noProof/>
                <w:webHidden/>
              </w:rPr>
              <w:tab/>
            </w:r>
            <w:r w:rsidR="00590FD9">
              <w:rPr>
                <w:noProof/>
                <w:webHidden/>
              </w:rPr>
              <w:fldChar w:fldCharType="begin"/>
            </w:r>
            <w:r w:rsidR="00590FD9">
              <w:rPr>
                <w:noProof/>
                <w:webHidden/>
              </w:rPr>
              <w:instrText xml:space="preserve"> PAGEREF _Toc86584206 \h </w:instrText>
            </w:r>
            <w:r w:rsidR="00590FD9">
              <w:rPr>
                <w:noProof/>
                <w:webHidden/>
              </w:rPr>
            </w:r>
            <w:r w:rsidR="00590FD9">
              <w:rPr>
                <w:noProof/>
                <w:webHidden/>
              </w:rPr>
              <w:fldChar w:fldCharType="separate"/>
            </w:r>
            <w:r w:rsidR="00590FD9">
              <w:rPr>
                <w:noProof/>
                <w:webHidden/>
              </w:rPr>
              <w:t>2</w:t>
            </w:r>
            <w:r w:rsidR="00590FD9">
              <w:rPr>
                <w:noProof/>
                <w:webHidden/>
              </w:rPr>
              <w:fldChar w:fldCharType="end"/>
            </w:r>
          </w:hyperlink>
        </w:p>
        <w:p w14:paraId="4BA8A82F" w14:textId="3BAE314D" w:rsidR="00590FD9" w:rsidRDefault="00EB0810">
          <w:pPr>
            <w:pStyle w:val="TOC3"/>
            <w:tabs>
              <w:tab w:val="right" w:leader="dot" w:pos="9350"/>
            </w:tabs>
            <w:rPr>
              <w:rFonts w:asciiTheme="minorHAnsi" w:eastAsiaTheme="minorEastAsia" w:hAnsiTheme="minorHAnsi" w:cstheme="minorBidi"/>
              <w:noProof/>
              <w:lang w:val="en-US"/>
            </w:rPr>
          </w:pPr>
          <w:hyperlink w:anchor="_Toc86584207" w:history="1">
            <w:r w:rsidR="00590FD9" w:rsidRPr="003A671F">
              <w:rPr>
                <w:rStyle w:val="Hyperlink"/>
                <w:rFonts w:ascii="Times New Roman" w:eastAsia="Times New Roman" w:hAnsi="Times New Roman" w:cs="Times New Roman"/>
                <w:b/>
                <w:noProof/>
              </w:rPr>
              <w:t>2.1.2. Requirements Manager/Technical Writer — Will Aurelien</w:t>
            </w:r>
            <w:r w:rsidR="00590FD9">
              <w:rPr>
                <w:noProof/>
                <w:webHidden/>
              </w:rPr>
              <w:tab/>
            </w:r>
            <w:r w:rsidR="00590FD9">
              <w:rPr>
                <w:noProof/>
                <w:webHidden/>
              </w:rPr>
              <w:fldChar w:fldCharType="begin"/>
            </w:r>
            <w:r w:rsidR="00590FD9">
              <w:rPr>
                <w:noProof/>
                <w:webHidden/>
              </w:rPr>
              <w:instrText xml:space="preserve"> PAGEREF _Toc86584207 \h </w:instrText>
            </w:r>
            <w:r w:rsidR="00590FD9">
              <w:rPr>
                <w:noProof/>
                <w:webHidden/>
              </w:rPr>
            </w:r>
            <w:r w:rsidR="00590FD9">
              <w:rPr>
                <w:noProof/>
                <w:webHidden/>
              </w:rPr>
              <w:fldChar w:fldCharType="separate"/>
            </w:r>
            <w:r w:rsidR="00590FD9">
              <w:rPr>
                <w:noProof/>
                <w:webHidden/>
              </w:rPr>
              <w:t>3</w:t>
            </w:r>
            <w:r w:rsidR="00590FD9">
              <w:rPr>
                <w:noProof/>
                <w:webHidden/>
              </w:rPr>
              <w:fldChar w:fldCharType="end"/>
            </w:r>
          </w:hyperlink>
        </w:p>
        <w:p w14:paraId="2048DD8E" w14:textId="58A4E948" w:rsidR="00590FD9" w:rsidRDefault="00EB0810">
          <w:pPr>
            <w:pStyle w:val="TOC3"/>
            <w:tabs>
              <w:tab w:val="right" w:leader="dot" w:pos="9350"/>
            </w:tabs>
            <w:rPr>
              <w:rFonts w:asciiTheme="minorHAnsi" w:eastAsiaTheme="minorEastAsia" w:hAnsiTheme="minorHAnsi" w:cstheme="minorBidi"/>
              <w:noProof/>
              <w:lang w:val="en-US"/>
            </w:rPr>
          </w:pPr>
          <w:hyperlink w:anchor="_Toc86584208" w:history="1">
            <w:r w:rsidR="00590FD9" w:rsidRPr="003A671F">
              <w:rPr>
                <w:rStyle w:val="Hyperlink"/>
                <w:rFonts w:ascii="Times New Roman" w:eastAsia="Times New Roman" w:hAnsi="Times New Roman" w:cs="Times New Roman"/>
                <w:b/>
                <w:noProof/>
              </w:rPr>
              <w:t>2.1.3. Test Director — Ryan Moszynski</w:t>
            </w:r>
            <w:r w:rsidR="00590FD9">
              <w:rPr>
                <w:noProof/>
                <w:webHidden/>
              </w:rPr>
              <w:tab/>
            </w:r>
            <w:r w:rsidR="00590FD9">
              <w:rPr>
                <w:noProof/>
                <w:webHidden/>
              </w:rPr>
              <w:fldChar w:fldCharType="begin"/>
            </w:r>
            <w:r w:rsidR="00590FD9">
              <w:rPr>
                <w:noProof/>
                <w:webHidden/>
              </w:rPr>
              <w:instrText xml:space="preserve"> PAGEREF _Toc86584208 \h </w:instrText>
            </w:r>
            <w:r w:rsidR="00590FD9">
              <w:rPr>
                <w:noProof/>
                <w:webHidden/>
              </w:rPr>
            </w:r>
            <w:r w:rsidR="00590FD9">
              <w:rPr>
                <w:noProof/>
                <w:webHidden/>
              </w:rPr>
              <w:fldChar w:fldCharType="separate"/>
            </w:r>
            <w:r w:rsidR="00590FD9">
              <w:rPr>
                <w:noProof/>
                <w:webHidden/>
              </w:rPr>
              <w:t>3</w:t>
            </w:r>
            <w:r w:rsidR="00590FD9">
              <w:rPr>
                <w:noProof/>
                <w:webHidden/>
              </w:rPr>
              <w:fldChar w:fldCharType="end"/>
            </w:r>
          </w:hyperlink>
        </w:p>
        <w:p w14:paraId="26685931" w14:textId="619B2EDE" w:rsidR="00590FD9" w:rsidRDefault="00EB0810">
          <w:pPr>
            <w:pStyle w:val="TOC3"/>
            <w:tabs>
              <w:tab w:val="right" w:leader="dot" w:pos="9350"/>
            </w:tabs>
            <w:rPr>
              <w:rFonts w:asciiTheme="minorHAnsi" w:eastAsiaTheme="minorEastAsia" w:hAnsiTheme="minorHAnsi" w:cstheme="minorBidi"/>
              <w:noProof/>
              <w:lang w:val="en-US"/>
            </w:rPr>
          </w:pPr>
          <w:hyperlink w:anchor="_Toc86584209" w:history="1">
            <w:r w:rsidR="00590FD9" w:rsidRPr="003A671F">
              <w:rPr>
                <w:rStyle w:val="Hyperlink"/>
                <w:rFonts w:ascii="Times New Roman" w:eastAsia="Times New Roman" w:hAnsi="Times New Roman" w:cs="Times New Roman"/>
                <w:b/>
                <w:noProof/>
              </w:rPr>
              <w:t>2.1.4. Software Designer — Ian Oliver</w:t>
            </w:r>
            <w:r w:rsidR="00590FD9">
              <w:rPr>
                <w:noProof/>
                <w:webHidden/>
              </w:rPr>
              <w:tab/>
            </w:r>
            <w:r w:rsidR="00590FD9">
              <w:rPr>
                <w:noProof/>
                <w:webHidden/>
              </w:rPr>
              <w:fldChar w:fldCharType="begin"/>
            </w:r>
            <w:r w:rsidR="00590FD9">
              <w:rPr>
                <w:noProof/>
                <w:webHidden/>
              </w:rPr>
              <w:instrText xml:space="preserve"> PAGEREF _Toc86584209 \h </w:instrText>
            </w:r>
            <w:r w:rsidR="00590FD9">
              <w:rPr>
                <w:noProof/>
                <w:webHidden/>
              </w:rPr>
            </w:r>
            <w:r w:rsidR="00590FD9">
              <w:rPr>
                <w:noProof/>
                <w:webHidden/>
              </w:rPr>
              <w:fldChar w:fldCharType="separate"/>
            </w:r>
            <w:r w:rsidR="00590FD9">
              <w:rPr>
                <w:noProof/>
                <w:webHidden/>
              </w:rPr>
              <w:t>3</w:t>
            </w:r>
            <w:r w:rsidR="00590FD9">
              <w:rPr>
                <w:noProof/>
                <w:webHidden/>
              </w:rPr>
              <w:fldChar w:fldCharType="end"/>
            </w:r>
          </w:hyperlink>
        </w:p>
        <w:p w14:paraId="0C328705" w14:textId="0EBD9260" w:rsidR="00590FD9" w:rsidRDefault="00EB0810">
          <w:pPr>
            <w:pStyle w:val="TOC3"/>
            <w:tabs>
              <w:tab w:val="right" w:leader="dot" w:pos="9350"/>
            </w:tabs>
            <w:rPr>
              <w:rFonts w:asciiTheme="minorHAnsi" w:eastAsiaTheme="minorEastAsia" w:hAnsiTheme="minorHAnsi" w:cstheme="minorBidi"/>
              <w:noProof/>
              <w:lang w:val="en-US"/>
            </w:rPr>
          </w:pPr>
          <w:hyperlink w:anchor="_Toc86584210" w:history="1">
            <w:r w:rsidR="00590FD9" w:rsidRPr="003A671F">
              <w:rPr>
                <w:rStyle w:val="Hyperlink"/>
                <w:rFonts w:ascii="Times New Roman" w:eastAsia="Times New Roman" w:hAnsi="Times New Roman" w:cs="Times New Roman"/>
                <w:b/>
                <w:noProof/>
              </w:rPr>
              <w:t>2.1.5. User Experience/Training Manager — Will Aurelien</w:t>
            </w:r>
            <w:r w:rsidR="00590FD9">
              <w:rPr>
                <w:noProof/>
                <w:webHidden/>
              </w:rPr>
              <w:tab/>
            </w:r>
            <w:r w:rsidR="00590FD9">
              <w:rPr>
                <w:noProof/>
                <w:webHidden/>
              </w:rPr>
              <w:fldChar w:fldCharType="begin"/>
            </w:r>
            <w:r w:rsidR="00590FD9">
              <w:rPr>
                <w:noProof/>
                <w:webHidden/>
              </w:rPr>
              <w:instrText xml:space="preserve"> PAGEREF _Toc86584210 \h </w:instrText>
            </w:r>
            <w:r w:rsidR="00590FD9">
              <w:rPr>
                <w:noProof/>
                <w:webHidden/>
              </w:rPr>
            </w:r>
            <w:r w:rsidR="00590FD9">
              <w:rPr>
                <w:noProof/>
                <w:webHidden/>
              </w:rPr>
              <w:fldChar w:fldCharType="separate"/>
            </w:r>
            <w:r w:rsidR="00590FD9">
              <w:rPr>
                <w:noProof/>
                <w:webHidden/>
              </w:rPr>
              <w:t>3</w:t>
            </w:r>
            <w:r w:rsidR="00590FD9">
              <w:rPr>
                <w:noProof/>
                <w:webHidden/>
              </w:rPr>
              <w:fldChar w:fldCharType="end"/>
            </w:r>
          </w:hyperlink>
        </w:p>
        <w:p w14:paraId="0972729B" w14:textId="619190F9" w:rsidR="00590FD9" w:rsidRDefault="00EB0810">
          <w:pPr>
            <w:pStyle w:val="TOC1"/>
            <w:tabs>
              <w:tab w:val="right" w:leader="dot" w:pos="9350"/>
            </w:tabs>
            <w:rPr>
              <w:rFonts w:asciiTheme="minorHAnsi" w:eastAsiaTheme="minorEastAsia" w:hAnsiTheme="minorHAnsi" w:cstheme="minorBidi"/>
              <w:noProof/>
              <w:lang w:val="en-US"/>
            </w:rPr>
          </w:pPr>
          <w:hyperlink w:anchor="_Toc86584211" w:history="1">
            <w:r w:rsidR="00590FD9" w:rsidRPr="003A671F">
              <w:rPr>
                <w:rStyle w:val="Hyperlink"/>
                <w:rFonts w:ascii="Times New Roman" w:eastAsia="Times New Roman" w:hAnsi="Times New Roman" w:cs="Times New Roman"/>
                <w:b/>
                <w:noProof/>
              </w:rPr>
              <w:t>3. Scope Management Plan</w:t>
            </w:r>
            <w:r w:rsidR="00590FD9">
              <w:rPr>
                <w:noProof/>
                <w:webHidden/>
              </w:rPr>
              <w:tab/>
            </w:r>
            <w:r w:rsidR="00590FD9">
              <w:rPr>
                <w:noProof/>
                <w:webHidden/>
              </w:rPr>
              <w:fldChar w:fldCharType="begin"/>
            </w:r>
            <w:r w:rsidR="00590FD9">
              <w:rPr>
                <w:noProof/>
                <w:webHidden/>
              </w:rPr>
              <w:instrText xml:space="preserve"> PAGEREF _Toc86584211 \h </w:instrText>
            </w:r>
            <w:r w:rsidR="00590FD9">
              <w:rPr>
                <w:noProof/>
                <w:webHidden/>
              </w:rPr>
            </w:r>
            <w:r w:rsidR="00590FD9">
              <w:rPr>
                <w:noProof/>
                <w:webHidden/>
              </w:rPr>
              <w:fldChar w:fldCharType="separate"/>
            </w:r>
            <w:r w:rsidR="00590FD9">
              <w:rPr>
                <w:noProof/>
                <w:webHidden/>
              </w:rPr>
              <w:t>4</w:t>
            </w:r>
            <w:r w:rsidR="00590FD9">
              <w:rPr>
                <w:noProof/>
                <w:webHidden/>
              </w:rPr>
              <w:fldChar w:fldCharType="end"/>
            </w:r>
          </w:hyperlink>
        </w:p>
        <w:p w14:paraId="06A36919" w14:textId="37A83A63" w:rsidR="00590FD9" w:rsidRDefault="00EB0810">
          <w:pPr>
            <w:pStyle w:val="TOC1"/>
            <w:tabs>
              <w:tab w:val="right" w:leader="dot" w:pos="9350"/>
            </w:tabs>
            <w:rPr>
              <w:rFonts w:asciiTheme="minorHAnsi" w:eastAsiaTheme="minorEastAsia" w:hAnsiTheme="minorHAnsi" w:cstheme="minorBidi"/>
              <w:noProof/>
              <w:lang w:val="en-US"/>
            </w:rPr>
          </w:pPr>
          <w:hyperlink w:anchor="_Toc86584212" w:history="1">
            <w:r w:rsidR="00590FD9" w:rsidRPr="003A671F">
              <w:rPr>
                <w:rStyle w:val="Hyperlink"/>
                <w:rFonts w:ascii="Times New Roman" w:hAnsi="Times New Roman" w:cs="Times New Roman"/>
                <w:b/>
                <w:bCs/>
                <w:noProof/>
              </w:rPr>
              <w:t>4. Schedule Management Plan</w:t>
            </w:r>
            <w:r w:rsidR="00590FD9">
              <w:rPr>
                <w:noProof/>
                <w:webHidden/>
              </w:rPr>
              <w:tab/>
            </w:r>
            <w:r w:rsidR="00590FD9">
              <w:rPr>
                <w:noProof/>
                <w:webHidden/>
              </w:rPr>
              <w:fldChar w:fldCharType="begin"/>
            </w:r>
            <w:r w:rsidR="00590FD9">
              <w:rPr>
                <w:noProof/>
                <w:webHidden/>
              </w:rPr>
              <w:instrText xml:space="preserve"> PAGEREF _Toc86584212 \h </w:instrText>
            </w:r>
            <w:r w:rsidR="00590FD9">
              <w:rPr>
                <w:noProof/>
                <w:webHidden/>
              </w:rPr>
            </w:r>
            <w:r w:rsidR="00590FD9">
              <w:rPr>
                <w:noProof/>
                <w:webHidden/>
              </w:rPr>
              <w:fldChar w:fldCharType="separate"/>
            </w:r>
            <w:r w:rsidR="00590FD9">
              <w:rPr>
                <w:noProof/>
                <w:webHidden/>
              </w:rPr>
              <w:t>6</w:t>
            </w:r>
            <w:r w:rsidR="00590FD9">
              <w:rPr>
                <w:noProof/>
                <w:webHidden/>
              </w:rPr>
              <w:fldChar w:fldCharType="end"/>
            </w:r>
          </w:hyperlink>
        </w:p>
        <w:p w14:paraId="46038DD1" w14:textId="270E2F91" w:rsidR="00590FD9" w:rsidRDefault="00EB0810">
          <w:pPr>
            <w:pStyle w:val="TOC1"/>
            <w:tabs>
              <w:tab w:val="right" w:leader="dot" w:pos="9350"/>
            </w:tabs>
            <w:rPr>
              <w:rFonts w:asciiTheme="minorHAnsi" w:eastAsiaTheme="minorEastAsia" w:hAnsiTheme="minorHAnsi" w:cstheme="minorBidi"/>
              <w:noProof/>
              <w:lang w:val="en-US"/>
            </w:rPr>
          </w:pPr>
          <w:hyperlink w:anchor="_Toc86584213" w:history="1">
            <w:r w:rsidR="00590FD9" w:rsidRPr="003A671F">
              <w:rPr>
                <w:rStyle w:val="Hyperlink"/>
                <w:rFonts w:ascii="Times New Roman" w:eastAsia="Times New Roman" w:hAnsi="Times New Roman" w:cs="Times New Roman"/>
                <w:b/>
                <w:noProof/>
              </w:rPr>
              <w:t>5. Cost Management Plan</w:t>
            </w:r>
            <w:r w:rsidR="00590FD9">
              <w:rPr>
                <w:noProof/>
                <w:webHidden/>
              </w:rPr>
              <w:tab/>
            </w:r>
            <w:r w:rsidR="00590FD9">
              <w:rPr>
                <w:noProof/>
                <w:webHidden/>
              </w:rPr>
              <w:fldChar w:fldCharType="begin"/>
            </w:r>
            <w:r w:rsidR="00590FD9">
              <w:rPr>
                <w:noProof/>
                <w:webHidden/>
              </w:rPr>
              <w:instrText xml:space="preserve"> PAGEREF _Toc86584213 \h </w:instrText>
            </w:r>
            <w:r w:rsidR="00590FD9">
              <w:rPr>
                <w:noProof/>
                <w:webHidden/>
              </w:rPr>
            </w:r>
            <w:r w:rsidR="00590FD9">
              <w:rPr>
                <w:noProof/>
                <w:webHidden/>
              </w:rPr>
              <w:fldChar w:fldCharType="separate"/>
            </w:r>
            <w:r w:rsidR="00590FD9">
              <w:rPr>
                <w:noProof/>
                <w:webHidden/>
              </w:rPr>
              <w:t>6</w:t>
            </w:r>
            <w:r w:rsidR="00590FD9">
              <w:rPr>
                <w:noProof/>
                <w:webHidden/>
              </w:rPr>
              <w:fldChar w:fldCharType="end"/>
            </w:r>
          </w:hyperlink>
        </w:p>
        <w:p w14:paraId="11646B70" w14:textId="17E68937" w:rsidR="00590FD9" w:rsidRDefault="00EB0810">
          <w:pPr>
            <w:pStyle w:val="TOC1"/>
            <w:tabs>
              <w:tab w:val="right" w:leader="dot" w:pos="9350"/>
            </w:tabs>
            <w:rPr>
              <w:rFonts w:asciiTheme="minorHAnsi" w:eastAsiaTheme="minorEastAsia" w:hAnsiTheme="minorHAnsi" w:cstheme="minorBidi"/>
              <w:noProof/>
              <w:lang w:val="en-US"/>
            </w:rPr>
          </w:pPr>
          <w:hyperlink w:anchor="_Toc86584214" w:history="1">
            <w:r w:rsidR="00590FD9" w:rsidRPr="003A671F">
              <w:rPr>
                <w:rStyle w:val="Hyperlink"/>
                <w:rFonts w:ascii="Times New Roman" w:hAnsi="Times New Roman" w:cs="Times New Roman"/>
                <w:b/>
                <w:bCs/>
                <w:noProof/>
              </w:rPr>
              <w:t>6. Quality Management Plan</w:t>
            </w:r>
            <w:r w:rsidR="00590FD9">
              <w:rPr>
                <w:noProof/>
                <w:webHidden/>
              </w:rPr>
              <w:tab/>
            </w:r>
            <w:r w:rsidR="00590FD9">
              <w:rPr>
                <w:noProof/>
                <w:webHidden/>
              </w:rPr>
              <w:fldChar w:fldCharType="begin"/>
            </w:r>
            <w:r w:rsidR="00590FD9">
              <w:rPr>
                <w:noProof/>
                <w:webHidden/>
              </w:rPr>
              <w:instrText xml:space="preserve"> PAGEREF _Toc86584214 \h </w:instrText>
            </w:r>
            <w:r w:rsidR="00590FD9">
              <w:rPr>
                <w:noProof/>
                <w:webHidden/>
              </w:rPr>
            </w:r>
            <w:r w:rsidR="00590FD9">
              <w:rPr>
                <w:noProof/>
                <w:webHidden/>
              </w:rPr>
              <w:fldChar w:fldCharType="separate"/>
            </w:r>
            <w:r w:rsidR="00590FD9">
              <w:rPr>
                <w:noProof/>
                <w:webHidden/>
              </w:rPr>
              <w:t>8</w:t>
            </w:r>
            <w:r w:rsidR="00590FD9">
              <w:rPr>
                <w:noProof/>
                <w:webHidden/>
              </w:rPr>
              <w:fldChar w:fldCharType="end"/>
            </w:r>
          </w:hyperlink>
        </w:p>
        <w:p w14:paraId="547A595D" w14:textId="4F87ECAC" w:rsidR="00590FD9" w:rsidRDefault="00EB0810">
          <w:pPr>
            <w:pStyle w:val="TOC1"/>
            <w:tabs>
              <w:tab w:val="right" w:leader="dot" w:pos="9350"/>
            </w:tabs>
            <w:rPr>
              <w:rFonts w:asciiTheme="minorHAnsi" w:eastAsiaTheme="minorEastAsia" w:hAnsiTheme="minorHAnsi" w:cstheme="minorBidi"/>
              <w:noProof/>
              <w:lang w:val="en-US"/>
            </w:rPr>
          </w:pPr>
          <w:hyperlink w:anchor="_Toc86584215" w:history="1">
            <w:r w:rsidR="00590FD9" w:rsidRPr="003A671F">
              <w:rPr>
                <w:rStyle w:val="Hyperlink"/>
                <w:rFonts w:ascii="Times New Roman" w:hAnsi="Times New Roman" w:cs="Times New Roman"/>
                <w:b/>
                <w:bCs/>
                <w:noProof/>
              </w:rPr>
              <w:t>7. Communications Management Plan</w:t>
            </w:r>
            <w:r w:rsidR="00590FD9">
              <w:rPr>
                <w:noProof/>
                <w:webHidden/>
              </w:rPr>
              <w:tab/>
            </w:r>
            <w:r w:rsidR="00590FD9">
              <w:rPr>
                <w:noProof/>
                <w:webHidden/>
              </w:rPr>
              <w:fldChar w:fldCharType="begin"/>
            </w:r>
            <w:r w:rsidR="00590FD9">
              <w:rPr>
                <w:noProof/>
                <w:webHidden/>
              </w:rPr>
              <w:instrText xml:space="preserve"> PAGEREF _Toc86584215 \h </w:instrText>
            </w:r>
            <w:r w:rsidR="00590FD9">
              <w:rPr>
                <w:noProof/>
                <w:webHidden/>
              </w:rPr>
            </w:r>
            <w:r w:rsidR="00590FD9">
              <w:rPr>
                <w:noProof/>
                <w:webHidden/>
              </w:rPr>
              <w:fldChar w:fldCharType="separate"/>
            </w:r>
            <w:r w:rsidR="00590FD9">
              <w:rPr>
                <w:noProof/>
                <w:webHidden/>
              </w:rPr>
              <w:t>9</w:t>
            </w:r>
            <w:r w:rsidR="00590FD9">
              <w:rPr>
                <w:noProof/>
                <w:webHidden/>
              </w:rPr>
              <w:fldChar w:fldCharType="end"/>
            </w:r>
          </w:hyperlink>
        </w:p>
        <w:p w14:paraId="74C32F08" w14:textId="6D3BB1BF" w:rsidR="00590FD9" w:rsidRDefault="00EB0810">
          <w:pPr>
            <w:pStyle w:val="TOC1"/>
            <w:tabs>
              <w:tab w:val="right" w:leader="dot" w:pos="9350"/>
            </w:tabs>
            <w:rPr>
              <w:rFonts w:asciiTheme="minorHAnsi" w:eastAsiaTheme="minorEastAsia" w:hAnsiTheme="minorHAnsi" w:cstheme="minorBidi"/>
              <w:noProof/>
              <w:lang w:val="en-US"/>
            </w:rPr>
          </w:pPr>
          <w:hyperlink w:anchor="_Toc86584216" w:history="1">
            <w:r w:rsidR="00590FD9" w:rsidRPr="003A671F">
              <w:rPr>
                <w:rStyle w:val="Hyperlink"/>
                <w:rFonts w:ascii="Times New Roman" w:hAnsi="Times New Roman" w:cs="Times New Roman"/>
                <w:b/>
                <w:bCs/>
                <w:noProof/>
              </w:rPr>
              <w:t>8. Risk Management Plan</w:t>
            </w:r>
            <w:r w:rsidR="00590FD9">
              <w:rPr>
                <w:noProof/>
                <w:webHidden/>
              </w:rPr>
              <w:tab/>
            </w:r>
            <w:r w:rsidR="00590FD9">
              <w:rPr>
                <w:noProof/>
                <w:webHidden/>
              </w:rPr>
              <w:fldChar w:fldCharType="begin"/>
            </w:r>
            <w:r w:rsidR="00590FD9">
              <w:rPr>
                <w:noProof/>
                <w:webHidden/>
              </w:rPr>
              <w:instrText xml:space="preserve"> PAGEREF _Toc86584216 \h </w:instrText>
            </w:r>
            <w:r w:rsidR="00590FD9">
              <w:rPr>
                <w:noProof/>
                <w:webHidden/>
              </w:rPr>
            </w:r>
            <w:r w:rsidR="00590FD9">
              <w:rPr>
                <w:noProof/>
                <w:webHidden/>
              </w:rPr>
              <w:fldChar w:fldCharType="separate"/>
            </w:r>
            <w:r w:rsidR="00590FD9">
              <w:rPr>
                <w:noProof/>
                <w:webHidden/>
              </w:rPr>
              <w:t>10</w:t>
            </w:r>
            <w:r w:rsidR="00590FD9">
              <w:rPr>
                <w:noProof/>
                <w:webHidden/>
              </w:rPr>
              <w:fldChar w:fldCharType="end"/>
            </w:r>
          </w:hyperlink>
        </w:p>
        <w:p w14:paraId="7EF03579" w14:textId="0D22FACB" w:rsidR="00590FD9" w:rsidRDefault="00EB0810">
          <w:pPr>
            <w:pStyle w:val="TOC1"/>
            <w:tabs>
              <w:tab w:val="right" w:leader="dot" w:pos="9350"/>
            </w:tabs>
            <w:rPr>
              <w:rFonts w:asciiTheme="minorHAnsi" w:eastAsiaTheme="minorEastAsia" w:hAnsiTheme="minorHAnsi" w:cstheme="minorBidi"/>
              <w:noProof/>
              <w:lang w:val="en-US"/>
            </w:rPr>
          </w:pPr>
          <w:hyperlink w:anchor="_Toc86584217" w:history="1">
            <w:r w:rsidR="00590FD9" w:rsidRPr="003A671F">
              <w:rPr>
                <w:rStyle w:val="Hyperlink"/>
                <w:rFonts w:ascii="Times New Roman" w:hAnsi="Times New Roman" w:cs="Times New Roman"/>
                <w:b/>
                <w:bCs/>
                <w:noProof/>
              </w:rPr>
              <w:t>9. Procurement Management Plan</w:t>
            </w:r>
            <w:r w:rsidR="00590FD9">
              <w:rPr>
                <w:noProof/>
                <w:webHidden/>
              </w:rPr>
              <w:tab/>
            </w:r>
            <w:r w:rsidR="00590FD9">
              <w:rPr>
                <w:noProof/>
                <w:webHidden/>
              </w:rPr>
              <w:fldChar w:fldCharType="begin"/>
            </w:r>
            <w:r w:rsidR="00590FD9">
              <w:rPr>
                <w:noProof/>
                <w:webHidden/>
              </w:rPr>
              <w:instrText xml:space="preserve"> PAGEREF _Toc86584217 \h </w:instrText>
            </w:r>
            <w:r w:rsidR="00590FD9">
              <w:rPr>
                <w:noProof/>
                <w:webHidden/>
              </w:rPr>
            </w:r>
            <w:r w:rsidR="00590FD9">
              <w:rPr>
                <w:noProof/>
                <w:webHidden/>
              </w:rPr>
              <w:fldChar w:fldCharType="separate"/>
            </w:r>
            <w:r w:rsidR="00590FD9">
              <w:rPr>
                <w:noProof/>
                <w:webHidden/>
              </w:rPr>
              <w:t>10</w:t>
            </w:r>
            <w:r w:rsidR="00590FD9">
              <w:rPr>
                <w:noProof/>
                <w:webHidden/>
              </w:rPr>
              <w:fldChar w:fldCharType="end"/>
            </w:r>
          </w:hyperlink>
        </w:p>
        <w:p w14:paraId="60404EA1" w14:textId="792814CD" w:rsidR="00590FD9" w:rsidRDefault="00EB0810">
          <w:pPr>
            <w:pStyle w:val="TOC1"/>
            <w:tabs>
              <w:tab w:val="right" w:leader="dot" w:pos="9350"/>
            </w:tabs>
            <w:rPr>
              <w:rFonts w:asciiTheme="minorHAnsi" w:eastAsiaTheme="minorEastAsia" w:hAnsiTheme="minorHAnsi" w:cstheme="minorBidi"/>
              <w:noProof/>
              <w:lang w:val="en-US"/>
            </w:rPr>
          </w:pPr>
          <w:hyperlink w:anchor="_Toc86584218" w:history="1">
            <w:r w:rsidR="00590FD9" w:rsidRPr="003A671F">
              <w:rPr>
                <w:rStyle w:val="Hyperlink"/>
                <w:rFonts w:ascii="Times New Roman" w:hAnsi="Times New Roman" w:cs="Times New Roman"/>
                <w:b/>
                <w:bCs/>
                <w:noProof/>
              </w:rPr>
              <w:t>10. Technical Process Plan</w:t>
            </w:r>
            <w:r w:rsidR="00590FD9">
              <w:rPr>
                <w:noProof/>
                <w:webHidden/>
              </w:rPr>
              <w:tab/>
            </w:r>
            <w:r w:rsidR="00590FD9">
              <w:rPr>
                <w:noProof/>
                <w:webHidden/>
              </w:rPr>
              <w:fldChar w:fldCharType="begin"/>
            </w:r>
            <w:r w:rsidR="00590FD9">
              <w:rPr>
                <w:noProof/>
                <w:webHidden/>
              </w:rPr>
              <w:instrText xml:space="preserve"> PAGEREF _Toc86584218 \h </w:instrText>
            </w:r>
            <w:r w:rsidR="00590FD9">
              <w:rPr>
                <w:noProof/>
                <w:webHidden/>
              </w:rPr>
            </w:r>
            <w:r w:rsidR="00590FD9">
              <w:rPr>
                <w:noProof/>
                <w:webHidden/>
              </w:rPr>
              <w:fldChar w:fldCharType="separate"/>
            </w:r>
            <w:r w:rsidR="00590FD9">
              <w:rPr>
                <w:noProof/>
                <w:webHidden/>
              </w:rPr>
              <w:t>15</w:t>
            </w:r>
            <w:r w:rsidR="00590FD9">
              <w:rPr>
                <w:noProof/>
                <w:webHidden/>
              </w:rPr>
              <w:fldChar w:fldCharType="end"/>
            </w:r>
          </w:hyperlink>
        </w:p>
        <w:p w14:paraId="466C94CC" w14:textId="1E155114" w:rsidR="00FE50ED" w:rsidRPr="00583664" w:rsidRDefault="00FE50ED" w:rsidP="00583664">
          <w:pPr>
            <w:pStyle w:val="TOC1"/>
            <w:tabs>
              <w:tab w:val="right" w:leader="dot" w:pos="9350"/>
            </w:tabs>
            <w:rPr>
              <w:noProof/>
              <w:color w:val="F49100" w:themeColor="hyperlink"/>
              <w:u w:val="single"/>
            </w:rPr>
          </w:pPr>
          <w:r w:rsidRPr="00602DB4">
            <w:rPr>
              <w:noProof/>
            </w:rPr>
            <w:fldChar w:fldCharType="end"/>
          </w:r>
        </w:p>
      </w:sdtContent>
    </w:sdt>
    <w:p w14:paraId="2A2475D7" w14:textId="3586F784" w:rsidR="0038655A" w:rsidRPr="008C5245" w:rsidRDefault="0038655A" w:rsidP="008C5245">
      <w:pPr>
        <w:jc w:val="center"/>
        <w:rPr>
          <w:rFonts w:ascii="Times New Roman" w:eastAsia="Times New Roman" w:hAnsi="Times New Roman" w:cs="Times New Roman"/>
          <w:bCs/>
          <w:sz w:val="40"/>
          <w:szCs w:val="40"/>
        </w:rPr>
      </w:pPr>
      <w:r w:rsidRPr="008C5245">
        <w:rPr>
          <w:rFonts w:ascii="Times New Roman" w:eastAsia="Times New Roman" w:hAnsi="Times New Roman" w:cs="Times New Roman"/>
          <w:bCs/>
          <w:sz w:val="40"/>
          <w:szCs w:val="40"/>
        </w:rPr>
        <w:br w:type="page"/>
      </w:r>
    </w:p>
    <w:p w14:paraId="17FC6B8C" w14:textId="1256E1E3" w:rsidR="002C5B0C" w:rsidRPr="003F65D3" w:rsidRDefault="00125CDE" w:rsidP="00C83E92">
      <w:pPr>
        <w:pStyle w:val="Heading1"/>
        <w:spacing w:before="240" w:after="0" w:line="360" w:lineRule="auto"/>
        <w:rPr>
          <w:rFonts w:ascii="Times New Roman" w:eastAsia="Times New Roman" w:hAnsi="Times New Roman" w:cs="Times New Roman"/>
        </w:rPr>
      </w:pPr>
      <w:bookmarkStart w:id="0" w:name="_Toc86584201"/>
      <w:r w:rsidRPr="003F65D3">
        <w:rPr>
          <w:rFonts w:ascii="Times New Roman" w:eastAsia="Times New Roman" w:hAnsi="Times New Roman" w:cs="Times New Roman"/>
          <w:b/>
          <w:sz w:val="32"/>
          <w:szCs w:val="32"/>
        </w:rPr>
        <w:t>1. Project Summary</w:t>
      </w:r>
      <w:bookmarkEnd w:id="0"/>
    </w:p>
    <w:p w14:paraId="17FC6B8D" w14:textId="77777777" w:rsidR="002C5B0C" w:rsidRDefault="00125CDE" w:rsidP="00C83E92">
      <w:pPr>
        <w:pStyle w:val="Heading2"/>
        <w:spacing w:before="40" w:after="0" w:line="360" w:lineRule="auto"/>
        <w:ind w:left="1296" w:hanging="576"/>
        <w:rPr>
          <w:rFonts w:ascii="Times New Roman" w:eastAsia="Times New Roman" w:hAnsi="Times New Roman" w:cs="Times New Roman"/>
          <w:b/>
        </w:rPr>
      </w:pPr>
      <w:bookmarkStart w:id="1" w:name="_a9get41rms8q" w:colFirst="0" w:colLast="0"/>
      <w:bookmarkStart w:id="2" w:name="_Toc36386010"/>
      <w:bookmarkStart w:id="3" w:name="_Toc86584202"/>
      <w:bookmarkEnd w:id="1"/>
      <w:r>
        <w:rPr>
          <w:rFonts w:ascii="Times New Roman" w:eastAsia="Times New Roman" w:hAnsi="Times New Roman" w:cs="Times New Roman"/>
          <w:b/>
          <w:sz w:val="28"/>
          <w:szCs w:val="28"/>
        </w:rPr>
        <w:t>1.1 Problem, Purpose, and Solution:</w:t>
      </w:r>
      <w:bookmarkEnd w:id="2"/>
      <w:bookmarkEnd w:id="3"/>
    </w:p>
    <w:p w14:paraId="17FC6B8E" w14:textId="3F742B4E" w:rsidR="002C5B0C" w:rsidRDefault="00743840" w:rsidP="00C83E92">
      <w:pPr>
        <w:spacing w:after="16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USACE Europe District work requests are tracked on a SharePoint 2013 Custom Web Application. SharePoint 2013 is past end of life and the district needs to develop a replacement for the Work Request application</w:t>
      </w:r>
      <w:r w:rsidR="00125CDE">
        <w:rPr>
          <w:rFonts w:ascii="Times New Roman" w:eastAsia="Times New Roman" w:hAnsi="Times New Roman" w:cs="Times New Roman"/>
          <w:sz w:val="24"/>
          <w:szCs w:val="24"/>
        </w:rPr>
        <w:t xml:space="preserve">. </w:t>
      </w:r>
      <w:r w:rsidR="00630AEE">
        <w:rPr>
          <w:rFonts w:ascii="Times New Roman" w:eastAsia="Times New Roman" w:hAnsi="Times New Roman" w:cs="Times New Roman"/>
          <w:sz w:val="24"/>
          <w:szCs w:val="24"/>
        </w:rPr>
        <w:t>Group 3</w:t>
      </w:r>
      <w:r w:rsidR="00125CDE">
        <w:rPr>
          <w:rFonts w:ascii="Times New Roman" w:eastAsia="Times New Roman" w:hAnsi="Times New Roman" w:cs="Times New Roman"/>
          <w:sz w:val="24"/>
          <w:szCs w:val="24"/>
        </w:rPr>
        <w:t xml:space="preserve">’s solution will be developed on a lightweight web interface that will allow the </w:t>
      </w:r>
      <w:r>
        <w:rPr>
          <w:rFonts w:ascii="Times New Roman" w:eastAsia="Times New Roman" w:hAnsi="Times New Roman" w:cs="Times New Roman"/>
          <w:sz w:val="24"/>
          <w:szCs w:val="24"/>
        </w:rPr>
        <w:t>district</w:t>
      </w:r>
      <w:r w:rsidR="00125CD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submit Work Requests, </w:t>
      </w:r>
      <w:r w:rsidR="00125CDE">
        <w:rPr>
          <w:rFonts w:ascii="Times New Roman" w:eastAsia="Times New Roman" w:hAnsi="Times New Roman" w:cs="Times New Roman"/>
          <w:sz w:val="24"/>
          <w:szCs w:val="24"/>
        </w:rPr>
        <w:t xml:space="preserve">automate cost calculations, and </w:t>
      </w:r>
      <w:r>
        <w:rPr>
          <w:rFonts w:ascii="Times New Roman" w:eastAsia="Times New Roman" w:hAnsi="Times New Roman" w:cs="Times New Roman"/>
          <w:sz w:val="24"/>
          <w:szCs w:val="24"/>
        </w:rPr>
        <w:t>provide reports and analytics on work requests.</w:t>
      </w:r>
    </w:p>
    <w:p w14:paraId="17FC6B8F" w14:textId="77777777" w:rsidR="002C5B0C" w:rsidRDefault="00125CDE" w:rsidP="00C83E92">
      <w:pPr>
        <w:pStyle w:val="Heading2"/>
        <w:spacing w:before="40" w:after="0" w:line="360" w:lineRule="auto"/>
        <w:ind w:left="1296" w:hanging="576"/>
        <w:rPr>
          <w:rFonts w:ascii="Times New Roman" w:eastAsia="Times New Roman" w:hAnsi="Times New Roman" w:cs="Times New Roman"/>
          <w:b/>
          <w:sz w:val="28"/>
          <w:szCs w:val="28"/>
        </w:rPr>
      </w:pPr>
      <w:bookmarkStart w:id="4" w:name="_30j0zll" w:colFirst="0" w:colLast="0"/>
      <w:bookmarkStart w:id="5" w:name="_Toc36386011"/>
      <w:bookmarkStart w:id="6" w:name="_Toc86584203"/>
      <w:bookmarkEnd w:id="4"/>
      <w:r>
        <w:rPr>
          <w:rFonts w:ascii="Times New Roman" w:eastAsia="Times New Roman" w:hAnsi="Times New Roman" w:cs="Times New Roman"/>
          <w:b/>
          <w:sz w:val="28"/>
          <w:szCs w:val="28"/>
        </w:rPr>
        <w:t>1.2 Assumptions and Constraints</w:t>
      </w:r>
      <w:bookmarkEnd w:id="5"/>
      <w:bookmarkEnd w:id="6"/>
    </w:p>
    <w:p w14:paraId="17FC6B90" w14:textId="128C80AC" w:rsidR="002C5B0C" w:rsidRDefault="00125CDE" w:rsidP="00C83E92">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It is assumed that the employees of the businesses that use our application will be familiar with how to navigate to a website and how to operate a basic graphical user interface designed for </w:t>
      </w:r>
      <w:r w:rsidR="00743840">
        <w:rPr>
          <w:rFonts w:ascii="Times New Roman" w:eastAsia="Times New Roman" w:hAnsi="Times New Roman" w:cs="Times New Roman"/>
          <w:sz w:val="24"/>
          <w:szCs w:val="24"/>
        </w:rPr>
        <w:t>work requests.</w:t>
      </w:r>
    </w:p>
    <w:p w14:paraId="17FC6B91" w14:textId="77777777" w:rsidR="002C5B0C" w:rsidRDefault="00125CDE" w:rsidP="00C83E92">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constraints will be that the end user is accessing the application from a desktop and not a mobile device as we will not be creating a responsive design for mobile device constraints. Outside of that, any desktop or laptop should be able to access and run our web application.</w:t>
      </w:r>
    </w:p>
    <w:p w14:paraId="17FC6B92" w14:textId="77777777" w:rsidR="002C5B0C" w:rsidRPr="003F65D3" w:rsidRDefault="00125CDE" w:rsidP="00C83E92">
      <w:pPr>
        <w:pStyle w:val="Heading1"/>
        <w:spacing w:before="240" w:after="0" w:line="360" w:lineRule="auto"/>
        <w:rPr>
          <w:rFonts w:ascii="Times New Roman" w:eastAsia="Times New Roman" w:hAnsi="Times New Roman" w:cs="Times New Roman"/>
          <w:b/>
          <w:sz w:val="32"/>
          <w:szCs w:val="32"/>
        </w:rPr>
      </w:pPr>
      <w:bookmarkStart w:id="7" w:name="_Toc86584204"/>
      <w:r w:rsidRPr="003F65D3">
        <w:rPr>
          <w:rFonts w:ascii="Times New Roman" w:eastAsia="Times New Roman" w:hAnsi="Times New Roman" w:cs="Times New Roman"/>
          <w:b/>
          <w:sz w:val="32"/>
          <w:szCs w:val="32"/>
        </w:rPr>
        <w:t>2. Project Organizational Structure</w:t>
      </w:r>
      <w:bookmarkEnd w:id="7"/>
    </w:p>
    <w:p w14:paraId="17FC6B93" w14:textId="77777777" w:rsidR="002C5B0C" w:rsidRDefault="00125CDE" w:rsidP="00C83E92">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rPr>
        <w:tab/>
      </w:r>
      <w:r>
        <w:rPr>
          <w:rFonts w:ascii="Times New Roman" w:eastAsia="Times New Roman" w:hAnsi="Times New Roman" w:cs="Times New Roman"/>
          <w:sz w:val="24"/>
          <w:szCs w:val="24"/>
        </w:rPr>
        <w:t>This project’s organizational structure is split into several different units. The overall structure is led by the Project Manager, and each unit consists of a leader responsible for the management of that section. However, it is important to note that all team members are flexible and responsible for multiple duties throughout all units.</w:t>
      </w:r>
    </w:p>
    <w:p w14:paraId="17FC6B94" w14:textId="77777777" w:rsidR="002C5B0C" w:rsidRDefault="00125CDE" w:rsidP="00C83E92">
      <w:pPr>
        <w:pStyle w:val="Heading2"/>
        <w:spacing w:before="40" w:after="0" w:line="360" w:lineRule="auto"/>
        <w:ind w:firstLine="720"/>
        <w:rPr>
          <w:rFonts w:ascii="Times New Roman" w:eastAsia="Times New Roman" w:hAnsi="Times New Roman" w:cs="Times New Roman"/>
          <w:b/>
          <w:sz w:val="28"/>
          <w:szCs w:val="28"/>
        </w:rPr>
      </w:pPr>
      <w:bookmarkStart w:id="8" w:name="_Toc36386013"/>
      <w:bookmarkStart w:id="9" w:name="_Toc86584205"/>
      <w:r>
        <w:rPr>
          <w:rFonts w:ascii="Times New Roman" w:eastAsia="Times New Roman" w:hAnsi="Times New Roman" w:cs="Times New Roman"/>
          <w:b/>
          <w:sz w:val="28"/>
          <w:szCs w:val="28"/>
        </w:rPr>
        <w:t>2.1 Roles and Responsibilities</w:t>
      </w:r>
      <w:bookmarkEnd w:id="8"/>
      <w:bookmarkEnd w:id="9"/>
    </w:p>
    <w:p w14:paraId="17FC6B95" w14:textId="38103277" w:rsidR="002C5B0C" w:rsidRDefault="00125CDE" w:rsidP="00C83E92">
      <w:pPr>
        <w:pStyle w:val="Heading3"/>
        <w:spacing w:before="40" w:after="0" w:line="360" w:lineRule="auto"/>
        <w:ind w:left="720" w:firstLine="720"/>
        <w:rPr>
          <w:rFonts w:ascii="Times New Roman" w:eastAsia="Times New Roman" w:hAnsi="Times New Roman" w:cs="Times New Roman"/>
          <w:b/>
          <w:color w:val="000000"/>
          <w:sz w:val="24"/>
          <w:szCs w:val="24"/>
        </w:rPr>
      </w:pPr>
      <w:bookmarkStart w:id="10" w:name="_Toc36386014"/>
      <w:bookmarkStart w:id="11" w:name="_Toc86584206"/>
      <w:r>
        <w:rPr>
          <w:rFonts w:ascii="Times New Roman" w:eastAsia="Times New Roman" w:hAnsi="Times New Roman" w:cs="Times New Roman"/>
          <w:b/>
          <w:color w:val="000000"/>
          <w:sz w:val="24"/>
          <w:szCs w:val="24"/>
        </w:rPr>
        <w:t xml:space="preserve">2.1.1. Project Manager — </w:t>
      </w:r>
      <w:bookmarkEnd w:id="10"/>
      <w:r w:rsidR="00743840">
        <w:rPr>
          <w:rFonts w:ascii="Times New Roman" w:eastAsia="Times New Roman" w:hAnsi="Times New Roman" w:cs="Times New Roman"/>
          <w:b/>
          <w:color w:val="000000"/>
          <w:sz w:val="24"/>
          <w:szCs w:val="24"/>
        </w:rPr>
        <w:t>Dave Leake</w:t>
      </w:r>
      <w:bookmarkEnd w:id="11"/>
    </w:p>
    <w:p w14:paraId="17FC6B96" w14:textId="77777777" w:rsidR="002C5B0C" w:rsidRDefault="00125CDE" w:rsidP="00C83E92">
      <w:pPr>
        <w:spacing w:after="16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 is responsible for acting as a liaison between the team and upper management (professor), including communication between teammates and unit leads. Additionally, the Project Manager is responsible for scheduling and ensuring that all deliverables are completed and submitted on time, as well as organizing and recording all necessary forms of contact and conversation among the team.</w:t>
      </w:r>
    </w:p>
    <w:p w14:paraId="17FC6B97" w14:textId="0F6877DF" w:rsidR="002C5B0C" w:rsidRDefault="00125CDE" w:rsidP="00C83E92">
      <w:pPr>
        <w:pStyle w:val="Heading3"/>
        <w:spacing w:before="40" w:after="0" w:line="360" w:lineRule="auto"/>
        <w:ind w:left="720" w:firstLine="720"/>
        <w:rPr>
          <w:rFonts w:ascii="Times New Roman" w:eastAsia="Times New Roman" w:hAnsi="Times New Roman" w:cs="Times New Roman"/>
          <w:b/>
          <w:color w:val="000000"/>
          <w:sz w:val="24"/>
          <w:szCs w:val="24"/>
        </w:rPr>
      </w:pPr>
      <w:bookmarkStart w:id="12" w:name="_Toc36386015"/>
      <w:bookmarkStart w:id="13" w:name="_Toc86584207"/>
      <w:r>
        <w:rPr>
          <w:rFonts w:ascii="Times New Roman" w:eastAsia="Times New Roman" w:hAnsi="Times New Roman" w:cs="Times New Roman"/>
          <w:b/>
          <w:color w:val="000000"/>
          <w:sz w:val="24"/>
          <w:szCs w:val="24"/>
        </w:rPr>
        <w:t xml:space="preserve">2.1.2. Requirements Manager/Technical Writer — </w:t>
      </w:r>
      <w:bookmarkEnd w:id="12"/>
      <w:r w:rsidR="00743840">
        <w:rPr>
          <w:rFonts w:ascii="Times New Roman" w:eastAsia="Times New Roman" w:hAnsi="Times New Roman" w:cs="Times New Roman"/>
          <w:b/>
          <w:color w:val="000000"/>
          <w:sz w:val="24"/>
          <w:szCs w:val="24"/>
        </w:rPr>
        <w:t>Will Aurelien</w:t>
      </w:r>
      <w:bookmarkEnd w:id="13"/>
    </w:p>
    <w:p w14:paraId="17FC6B98" w14:textId="77777777" w:rsidR="002C5B0C" w:rsidRDefault="00125CDE" w:rsidP="00C83E92">
      <w:pPr>
        <w:spacing w:after="16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Manager is responsible for the organization of all documentation and works with the Project Manager, the client, and all team members to ensure that all deliverables meet the requirement in the statement of work. The Requirements Manager for this team also takes the role of the Technical Writer and is responsible for creating and maintaining documentation required in the process of developing the software solution.</w:t>
      </w:r>
    </w:p>
    <w:p w14:paraId="17FC6B99" w14:textId="650DFF30" w:rsidR="002C5B0C" w:rsidRDefault="00125CDE" w:rsidP="00C83E92">
      <w:pPr>
        <w:pStyle w:val="Heading3"/>
        <w:spacing w:before="40" w:after="0" w:line="360" w:lineRule="auto"/>
        <w:ind w:left="720" w:firstLine="720"/>
        <w:rPr>
          <w:rFonts w:ascii="Times New Roman" w:eastAsia="Times New Roman" w:hAnsi="Times New Roman" w:cs="Times New Roman"/>
          <w:b/>
          <w:color w:val="000000"/>
          <w:sz w:val="24"/>
          <w:szCs w:val="24"/>
        </w:rPr>
      </w:pPr>
      <w:bookmarkStart w:id="14" w:name="_Toc36386016"/>
      <w:bookmarkStart w:id="15" w:name="_Toc86584208"/>
      <w:r>
        <w:rPr>
          <w:rFonts w:ascii="Times New Roman" w:eastAsia="Times New Roman" w:hAnsi="Times New Roman" w:cs="Times New Roman"/>
          <w:b/>
          <w:color w:val="000000"/>
          <w:sz w:val="24"/>
          <w:szCs w:val="24"/>
        </w:rPr>
        <w:t xml:space="preserve">2.1.3. Test Director — </w:t>
      </w:r>
      <w:bookmarkEnd w:id="14"/>
      <w:ins w:id="16" w:author="Dave Leake" w:date="2021-11-14T17:56:00Z">
        <w:r w:rsidR="007F585C">
          <w:rPr>
            <w:rFonts w:ascii="Times New Roman" w:eastAsia="Times New Roman" w:hAnsi="Times New Roman" w:cs="Times New Roman"/>
            <w:b/>
            <w:color w:val="000000"/>
            <w:sz w:val="24"/>
            <w:szCs w:val="24"/>
          </w:rPr>
          <w:t>Will Aurelien</w:t>
        </w:r>
      </w:ins>
      <w:del w:id="17" w:author="Dave Leake" w:date="2021-11-14T17:56:00Z">
        <w:r w:rsidR="00743840" w:rsidDel="007F585C">
          <w:rPr>
            <w:rFonts w:ascii="Times New Roman" w:eastAsia="Times New Roman" w:hAnsi="Times New Roman" w:cs="Times New Roman"/>
            <w:b/>
            <w:color w:val="000000"/>
            <w:sz w:val="24"/>
            <w:szCs w:val="24"/>
          </w:rPr>
          <w:delText>Ryan Moszynski</w:delText>
        </w:r>
      </w:del>
      <w:bookmarkEnd w:id="15"/>
    </w:p>
    <w:p w14:paraId="17FC6B9A" w14:textId="77777777" w:rsidR="002C5B0C" w:rsidRDefault="00125CDE" w:rsidP="00C83E92">
      <w:pPr>
        <w:spacing w:after="16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Director is responsible for creating testing scenarios to ensure that all requirements for the software are met. Additionally, the Test Director is responsible for carrying out these scenarios and identifying any defaults in the program, as well as maintaining documentation of these tests and directing developers towards the issue that requires attention.</w:t>
      </w:r>
    </w:p>
    <w:p w14:paraId="17FC6B9B" w14:textId="39C2DF78" w:rsidR="002C5B0C" w:rsidRDefault="00125CDE" w:rsidP="00C83E92">
      <w:pPr>
        <w:pStyle w:val="Heading3"/>
        <w:spacing w:before="40" w:after="0" w:line="360" w:lineRule="auto"/>
        <w:ind w:left="720" w:firstLine="720"/>
        <w:rPr>
          <w:rFonts w:ascii="Times New Roman" w:eastAsia="Times New Roman" w:hAnsi="Times New Roman" w:cs="Times New Roman"/>
          <w:b/>
          <w:color w:val="000000"/>
          <w:sz w:val="24"/>
          <w:szCs w:val="24"/>
        </w:rPr>
      </w:pPr>
      <w:bookmarkStart w:id="18" w:name="_Toc36386017"/>
      <w:bookmarkStart w:id="19" w:name="_Toc86584209"/>
      <w:r>
        <w:rPr>
          <w:rFonts w:ascii="Times New Roman" w:eastAsia="Times New Roman" w:hAnsi="Times New Roman" w:cs="Times New Roman"/>
          <w:b/>
          <w:color w:val="000000"/>
          <w:sz w:val="24"/>
          <w:szCs w:val="24"/>
        </w:rPr>
        <w:t xml:space="preserve">2.1.4. Software Designer — </w:t>
      </w:r>
      <w:bookmarkEnd w:id="18"/>
      <w:r w:rsidR="00743840">
        <w:rPr>
          <w:rFonts w:ascii="Times New Roman" w:eastAsia="Times New Roman" w:hAnsi="Times New Roman" w:cs="Times New Roman"/>
          <w:b/>
          <w:color w:val="000000"/>
          <w:sz w:val="24"/>
          <w:szCs w:val="24"/>
        </w:rPr>
        <w:t>Ian Oliver</w:t>
      </w:r>
      <w:bookmarkEnd w:id="19"/>
    </w:p>
    <w:p w14:paraId="17FC6B9C" w14:textId="77777777" w:rsidR="002C5B0C" w:rsidRDefault="00125CDE" w:rsidP="00C83E92">
      <w:pPr>
        <w:spacing w:after="16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Designer is responsible for creating the design of the program in accordance with business, mathematical, and scientific principles that correlate with the client’s request. Additionally, the Software Designer is responsible for working with the Project Manager, and all developers to create a final, functional product as requested by the client.</w:t>
      </w:r>
    </w:p>
    <w:p w14:paraId="17FC6B9D" w14:textId="5F39A515" w:rsidR="002C5B0C" w:rsidRDefault="00125CDE" w:rsidP="00C83E92">
      <w:pPr>
        <w:pStyle w:val="Heading3"/>
        <w:spacing w:before="40" w:after="0" w:line="360" w:lineRule="auto"/>
        <w:ind w:left="720" w:firstLine="720"/>
        <w:rPr>
          <w:rFonts w:ascii="Times New Roman" w:eastAsia="Times New Roman" w:hAnsi="Times New Roman" w:cs="Times New Roman"/>
          <w:b/>
          <w:color w:val="000000"/>
          <w:sz w:val="24"/>
          <w:szCs w:val="24"/>
        </w:rPr>
      </w:pPr>
      <w:bookmarkStart w:id="20" w:name="_Toc36386018"/>
      <w:bookmarkStart w:id="21" w:name="_Toc86584210"/>
      <w:r>
        <w:rPr>
          <w:rFonts w:ascii="Times New Roman" w:eastAsia="Times New Roman" w:hAnsi="Times New Roman" w:cs="Times New Roman"/>
          <w:b/>
          <w:color w:val="000000"/>
          <w:sz w:val="24"/>
          <w:szCs w:val="24"/>
        </w:rPr>
        <w:t xml:space="preserve">2.1.5. User Experience/Training Manager — </w:t>
      </w:r>
      <w:bookmarkEnd w:id="20"/>
      <w:r w:rsidR="00743840">
        <w:rPr>
          <w:rFonts w:ascii="Times New Roman" w:eastAsia="Times New Roman" w:hAnsi="Times New Roman" w:cs="Times New Roman"/>
          <w:b/>
          <w:color w:val="000000"/>
          <w:sz w:val="24"/>
          <w:szCs w:val="24"/>
        </w:rPr>
        <w:t>Will Aurelien</w:t>
      </w:r>
      <w:bookmarkEnd w:id="21"/>
    </w:p>
    <w:p w14:paraId="17FC6B9E" w14:textId="77777777" w:rsidR="002C5B0C" w:rsidRDefault="00125CDE" w:rsidP="00C83E92">
      <w:pPr>
        <w:spacing w:after="16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Experience and Training Manager is responsible for managing the project from a front-end perspective as requested by the client. This involves working with the Software Designer and Project Manager to ensure that the front-end development meets the project’s requirements by closely assessing the development process to ensure that the program is being built to fulfill the requirements.</w:t>
      </w:r>
    </w:p>
    <w:p w14:paraId="17FC6B9F" w14:textId="77777777" w:rsidR="002C5B0C" w:rsidRPr="003F65D3" w:rsidRDefault="00125CDE" w:rsidP="00C83E92">
      <w:pPr>
        <w:pStyle w:val="Heading1"/>
        <w:spacing w:after="160" w:line="360" w:lineRule="auto"/>
        <w:rPr>
          <w:rFonts w:ascii="Times New Roman" w:eastAsia="Times New Roman" w:hAnsi="Times New Roman" w:cs="Times New Roman"/>
          <w:b/>
          <w:sz w:val="32"/>
          <w:szCs w:val="32"/>
        </w:rPr>
      </w:pPr>
      <w:bookmarkStart w:id="22" w:name="_irww5m20ywj3" w:colFirst="0" w:colLast="0"/>
      <w:bookmarkStart w:id="23" w:name="_Toc86584211"/>
      <w:bookmarkEnd w:id="22"/>
      <w:r w:rsidRPr="003F65D3">
        <w:rPr>
          <w:rFonts w:ascii="Times New Roman" w:eastAsia="Times New Roman" w:hAnsi="Times New Roman" w:cs="Times New Roman"/>
          <w:b/>
          <w:sz w:val="32"/>
          <w:szCs w:val="32"/>
        </w:rPr>
        <w:t>3. Scope Management Plan</w:t>
      </w:r>
      <w:bookmarkEnd w:id="23"/>
    </w:p>
    <w:p w14:paraId="5D747F77" w14:textId="34B73535" w:rsidR="0049035B" w:rsidRPr="0049035B" w:rsidRDefault="00125CDE" w:rsidP="0049035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3.1 Scope Statement</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goal of the </w:t>
      </w:r>
      <w:r w:rsidR="00743840">
        <w:rPr>
          <w:rFonts w:ascii="Times New Roman" w:eastAsia="Times New Roman" w:hAnsi="Times New Roman" w:cs="Times New Roman"/>
          <w:sz w:val="24"/>
          <w:szCs w:val="24"/>
        </w:rPr>
        <w:t>W</w:t>
      </w:r>
      <w:r w:rsidR="0049035B">
        <w:rPr>
          <w:rFonts w:ascii="Times New Roman" w:eastAsia="Times New Roman" w:hAnsi="Times New Roman" w:cs="Times New Roman"/>
          <w:sz w:val="24"/>
          <w:szCs w:val="24"/>
        </w:rPr>
        <w:t xml:space="preserve">ork </w:t>
      </w:r>
      <w:r w:rsidR="00743840">
        <w:rPr>
          <w:rFonts w:ascii="Times New Roman" w:eastAsia="Times New Roman" w:hAnsi="Times New Roman" w:cs="Times New Roman"/>
          <w:sz w:val="24"/>
          <w:szCs w:val="24"/>
        </w:rPr>
        <w:t>R</w:t>
      </w:r>
      <w:r w:rsidR="0049035B">
        <w:rPr>
          <w:rFonts w:ascii="Times New Roman" w:eastAsia="Times New Roman" w:hAnsi="Times New Roman" w:cs="Times New Roman"/>
          <w:sz w:val="24"/>
          <w:szCs w:val="24"/>
        </w:rPr>
        <w:t>equest</w:t>
      </w:r>
      <w:r w:rsidR="00743840">
        <w:rPr>
          <w:rFonts w:ascii="Times New Roman" w:eastAsia="Times New Roman" w:hAnsi="Times New Roman" w:cs="Times New Roman"/>
          <w:sz w:val="24"/>
          <w:szCs w:val="24"/>
        </w:rPr>
        <w:t xml:space="preserve"> Applic</w:t>
      </w:r>
      <w:r w:rsidR="00856495">
        <w:rPr>
          <w:rFonts w:ascii="Times New Roman" w:eastAsia="Times New Roman" w:hAnsi="Times New Roman" w:cs="Times New Roman"/>
          <w:sz w:val="24"/>
          <w:szCs w:val="24"/>
        </w:rPr>
        <w:t>a</w:t>
      </w:r>
      <w:r w:rsidR="00743840">
        <w:rPr>
          <w:rFonts w:ascii="Times New Roman" w:eastAsia="Times New Roman" w:hAnsi="Times New Roman" w:cs="Times New Roman"/>
          <w:sz w:val="24"/>
          <w:szCs w:val="24"/>
        </w:rPr>
        <w:t>tion</w:t>
      </w:r>
      <w:r>
        <w:rPr>
          <w:rFonts w:ascii="Times New Roman" w:eastAsia="Times New Roman" w:hAnsi="Times New Roman" w:cs="Times New Roman"/>
          <w:sz w:val="24"/>
          <w:szCs w:val="24"/>
        </w:rPr>
        <w:t xml:space="preserve"> is to provide a functional, user-friendly, low-maintenance management solution for </w:t>
      </w:r>
      <w:r w:rsidR="00743840">
        <w:rPr>
          <w:rFonts w:ascii="Times New Roman" w:eastAsia="Times New Roman" w:hAnsi="Times New Roman" w:cs="Times New Roman"/>
          <w:sz w:val="24"/>
          <w:szCs w:val="24"/>
        </w:rPr>
        <w:t>the</w:t>
      </w:r>
      <w:r w:rsidR="0049035B">
        <w:rPr>
          <w:rFonts w:ascii="Times New Roman" w:eastAsia="Times New Roman" w:hAnsi="Times New Roman" w:cs="Times New Roman"/>
          <w:sz w:val="24"/>
          <w:szCs w:val="24"/>
        </w:rPr>
        <w:t xml:space="preserve"> USACE</w:t>
      </w:r>
      <w:r w:rsidR="00743840">
        <w:rPr>
          <w:rFonts w:ascii="Times New Roman" w:eastAsia="Times New Roman" w:hAnsi="Times New Roman" w:cs="Times New Roman"/>
          <w:sz w:val="24"/>
          <w:szCs w:val="24"/>
        </w:rPr>
        <w:t xml:space="preserve"> Europe District.</w:t>
      </w:r>
      <w:r>
        <w:rPr>
          <w:rFonts w:ascii="Times New Roman" w:eastAsia="Times New Roman" w:hAnsi="Times New Roman" w:cs="Times New Roman"/>
          <w:sz w:val="24"/>
          <w:szCs w:val="24"/>
        </w:rPr>
        <w:t xml:space="preserve"> </w:t>
      </w:r>
      <w:r w:rsidR="0049035B" w:rsidRPr="0049035B">
        <w:rPr>
          <w:rFonts w:ascii="Times New Roman" w:eastAsia="Times New Roman" w:hAnsi="Times New Roman" w:cs="Times New Roman"/>
          <w:sz w:val="24"/>
          <w:szCs w:val="24"/>
        </w:rPr>
        <w:t>The intended product is a Work Request form generator and scheduler. Request Forms are filled with a custom built wizard for one of three different categories</w:t>
      </w:r>
      <w:r w:rsidR="0049035B">
        <w:rPr>
          <w:rFonts w:ascii="Times New Roman" w:eastAsia="Times New Roman" w:hAnsi="Times New Roman" w:cs="Times New Roman"/>
          <w:sz w:val="24"/>
          <w:szCs w:val="24"/>
        </w:rPr>
        <w:t>:</w:t>
      </w:r>
    </w:p>
    <w:p w14:paraId="17FC6BA0" w14:textId="594AE806" w:rsidR="002C5B0C" w:rsidRDefault="002C5B0C" w:rsidP="00C83E92">
      <w:pPr>
        <w:spacing w:line="360" w:lineRule="auto"/>
        <w:ind w:left="720"/>
        <w:rPr>
          <w:rFonts w:ascii="Times New Roman" w:eastAsia="Times New Roman" w:hAnsi="Times New Roman" w:cs="Times New Roman"/>
          <w:sz w:val="24"/>
          <w:szCs w:val="24"/>
        </w:rPr>
      </w:pPr>
    </w:p>
    <w:p w14:paraId="000E9719" w14:textId="26CE1E78" w:rsidR="00527E42" w:rsidRPr="00527E42" w:rsidRDefault="0049035B" w:rsidP="00527E42">
      <w:pPr>
        <w:pStyle w:val="ListParagraph"/>
        <w:numPr>
          <w:ilvl w:val="3"/>
          <w:numId w:val="20"/>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Categories</w:t>
      </w:r>
    </w:p>
    <w:p w14:paraId="49483474" w14:textId="408841C9"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Engineering</w:t>
      </w:r>
    </w:p>
    <w:p w14:paraId="46507FC1" w14:textId="2A8ECDD8"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Construction</w:t>
      </w:r>
    </w:p>
    <w:p w14:paraId="437BA9BD" w14:textId="2CAE984C"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Environmental</w:t>
      </w:r>
    </w:p>
    <w:p w14:paraId="4115693C" w14:textId="64D1577E" w:rsidR="00527E42" w:rsidRDefault="00527E42" w:rsidP="00527E42">
      <w:pPr>
        <w:pStyle w:val="ListParagraph"/>
        <w:numPr>
          <w:ilvl w:val="3"/>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Work Request Information</w:t>
      </w:r>
    </w:p>
    <w:p w14:paraId="54888313" w14:textId="29CB1E97"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General Information</w:t>
      </w:r>
    </w:p>
    <w:p w14:paraId="70614904" w14:textId="1D2B3A92"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Information</w:t>
      </w:r>
    </w:p>
    <w:p w14:paraId="1E72BDD2" w14:textId="19AB32DD"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Assignment Type</w:t>
      </w:r>
    </w:p>
    <w:p w14:paraId="57CB1888" w14:textId="1BE16D3E"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Cost Distribution</w:t>
      </w:r>
    </w:p>
    <w:p w14:paraId="3228AC6E" w14:textId="3FB3CEB0"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Personnel Assignment</w:t>
      </w:r>
    </w:p>
    <w:p w14:paraId="700D06C8" w14:textId="4C73B06B" w:rsidR="00527E42" w:rsidRDefault="00527E42" w:rsidP="00527E42">
      <w:pPr>
        <w:pStyle w:val="ListParagraph"/>
        <w:numPr>
          <w:ilvl w:val="4"/>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History</w:t>
      </w:r>
    </w:p>
    <w:p w14:paraId="1339CA15" w14:textId="77777777" w:rsidR="0049035B" w:rsidRPr="0049035B" w:rsidRDefault="0049035B" w:rsidP="0049035B">
      <w:pPr>
        <w:spacing w:line="360" w:lineRule="auto"/>
        <w:ind w:left="720" w:firstLine="720"/>
        <w:rPr>
          <w:rFonts w:ascii="Times New Roman" w:eastAsia="Times New Roman" w:hAnsi="Times New Roman" w:cs="Times New Roman"/>
          <w:bCs/>
          <w:sz w:val="24"/>
          <w:szCs w:val="24"/>
        </w:rPr>
      </w:pPr>
      <w:r w:rsidRPr="0049035B">
        <w:rPr>
          <w:rFonts w:ascii="Times New Roman" w:eastAsia="Times New Roman" w:hAnsi="Times New Roman" w:cs="Times New Roman"/>
          <w:bCs/>
          <w:sz w:val="24"/>
          <w:szCs w:val="24"/>
        </w:rPr>
        <w:t>Schedules, general resources, timelines, and statuses of individual or all workorders can also be viewed from the Analytics section of the application. Functionally the same as reports, display only.</w:t>
      </w:r>
    </w:p>
    <w:p w14:paraId="0D43D603" w14:textId="77777777" w:rsidR="0049035B" w:rsidRPr="0049035B" w:rsidRDefault="0049035B" w:rsidP="0049035B">
      <w:pPr>
        <w:spacing w:line="360" w:lineRule="auto"/>
        <w:rPr>
          <w:rFonts w:ascii="Times New Roman" w:eastAsia="Times New Roman" w:hAnsi="Times New Roman" w:cs="Times New Roman"/>
          <w:bCs/>
          <w:sz w:val="24"/>
          <w:szCs w:val="24"/>
        </w:rPr>
      </w:pPr>
    </w:p>
    <w:p w14:paraId="17FC6BA3"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Requirements Identification and Modification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All application requirements were provided and documented by the project sponsor prior to the initiation of planning and design. Should the sponsor desire modification of these requirements, the Project Manager’s approval will be required after consultation with designers and/or developers. Due to timeline restrictions, significant modifications will not be possible. </w:t>
      </w:r>
    </w:p>
    <w:p w14:paraId="3F818580" w14:textId="77777777" w:rsidR="00856495" w:rsidRDefault="008564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7FC6BA4" w14:textId="463377A3"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Work Breakdown Structure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sidR="00630AEE">
        <w:object w:dxaOrig="10471" w:dyaOrig="10636" w14:anchorId="4EE76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442.2pt" o:ole="">
            <v:imagedata r:id="rId8" o:title=""/>
          </v:shape>
          <o:OLEObject Type="Embed" ProgID="Visio.Drawing.15" ShapeID="_x0000_i1025" DrawAspect="Content" ObjectID="_1698417801" r:id="rId9"/>
        </w:object>
      </w:r>
      <w:r>
        <w:rPr>
          <w:rFonts w:ascii="Times New Roman" w:eastAsia="Times New Roman" w:hAnsi="Times New Roman" w:cs="Times New Roman"/>
          <w:sz w:val="24"/>
          <w:szCs w:val="24"/>
        </w:rPr>
        <w:br/>
      </w:r>
    </w:p>
    <w:p w14:paraId="17FC6BA5"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Sponsor Acceptance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Upon completion of the application, the sponsor will be provided a demonstration of all functionality. The sponsor will be given a trial period, not to exceed 10 days, before acceptance or rejection is expected. The sponsor will ensure all requirements have been met and the system is functioning properly in the local environment. The sponsor will sign a formal acceptance letter before project closeout. </w:t>
      </w:r>
    </w:p>
    <w:p w14:paraId="17FC6BA6" w14:textId="288D2BD3" w:rsidR="002C5B0C" w:rsidRDefault="00125CDE" w:rsidP="00C83E92">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3.5 Scope Control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All actions and effort will focus on the accomplishment of the stated goals, objectives, and requirements. This project is restricted by tight timeline constraints and therefore additional services, features, and functions will not be pursued. </w:t>
      </w:r>
    </w:p>
    <w:p w14:paraId="69E7D35C" w14:textId="0D858A2D" w:rsidR="00A601A2" w:rsidRPr="003F65D3" w:rsidRDefault="00125CDE" w:rsidP="00C83E92">
      <w:pPr>
        <w:pStyle w:val="Heading1"/>
        <w:spacing w:line="360" w:lineRule="auto"/>
        <w:rPr>
          <w:rFonts w:ascii="Times New Roman" w:hAnsi="Times New Roman" w:cs="Times New Roman"/>
          <w:b/>
          <w:bCs/>
          <w:sz w:val="32"/>
          <w:szCs w:val="32"/>
        </w:rPr>
      </w:pPr>
      <w:bookmarkStart w:id="24" w:name="_2v932djbcehd" w:colFirst="0" w:colLast="0"/>
      <w:bookmarkStart w:id="25" w:name="_Toc86584212"/>
      <w:bookmarkEnd w:id="24"/>
      <w:r w:rsidRPr="003F65D3">
        <w:rPr>
          <w:rFonts w:ascii="Times New Roman" w:hAnsi="Times New Roman" w:cs="Times New Roman"/>
          <w:b/>
          <w:bCs/>
          <w:sz w:val="32"/>
          <w:szCs w:val="32"/>
        </w:rPr>
        <w:t>4. Schedule Management Plan</w:t>
      </w:r>
      <w:bookmarkEnd w:id="25"/>
    </w:p>
    <w:p w14:paraId="57129373" w14:textId="39AD6967" w:rsidR="00A601A2" w:rsidRPr="00A601A2" w:rsidRDefault="00A601A2" w:rsidP="00A601A2">
      <w:pPr>
        <w:spacing w:line="360" w:lineRule="auto"/>
        <w:rPr>
          <w:rFonts w:ascii="Times New Roman" w:hAnsi="Times New Roman" w:cs="Times New Roman"/>
          <w:sz w:val="24"/>
          <w:szCs w:val="24"/>
        </w:rPr>
      </w:pPr>
      <w:r w:rsidRPr="00A601A2">
        <w:rPr>
          <w:rFonts w:ascii="Times New Roman" w:hAnsi="Times New Roman" w:cs="Times New Roman"/>
          <w:sz w:val="24"/>
          <w:szCs w:val="24"/>
        </w:rPr>
        <w:t xml:space="preserve">The </w:t>
      </w:r>
      <w:r w:rsidR="00630AEE">
        <w:rPr>
          <w:rFonts w:ascii="Times New Roman" w:hAnsi="Times New Roman" w:cs="Times New Roman"/>
          <w:sz w:val="24"/>
          <w:szCs w:val="24"/>
        </w:rPr>
        <w:t>Work Request</w:t>
      </w:r>
      <w:r w:rsidRPr="00A601A2">
        <w:rPr>
          <w:rFonts w:ascii="Times New Roman" w:hAnsi="Times New Roman" w:cs="Times New Roman"/>
          <w:sz w:val="24"/>
          <w:szCs w:val="24"/>
        </w:rPr>
        <w:t xml:space="preserve"> </w:t>
      </w:r>
      <w:r w:rsidR="00856495">
        <w:rPr>
          <w:rFonts w:ascii="Times New Roman" w:hAnsi="Times New Roman" w:cs="Times New Roman"/>
          <w:sz w:val="24"/>
          <w:szCs w:val="24"/>
        </w:rPr>
        <w:t>A</w:t>
      </w:r>
      <w:r w:rsidRPr="00A601A2">
        <w:rPr>
          <w:rFonts w:ascii="Times New Roman" w:hAnsi="Times New Roman" w:cs="Times New Roman"/>
          <w:sz w:val="24"/>
          <w:szCs w:val="24"/>
        </w:rPr>
        <w:t xml:space="preserve">pplication will take 8 weeks from development to deployment. </w:t>
      </w:r>
      <w:r w:rsidR="00630AEE">
        <w:rPr>
          <w:rFonts w:ascii="Times New Roman" w:hAnsi="Times New Roman" w:cs="Times New Roman"/>
          <w:sz w:val="24"/>
          <w:szCs w:val="24"/>
        </w:rPr>
        <w:t>Group 3</w:t>
      </w:r>
      <w:r w:rsidRPr="00A601A2">
        <w:rPr>
          <w:rFonts w:ascii="Times New Roman" w:hAnsi="Times New Roman" w:cs="Times New Roman"/>
          <w:sz w:val="24"/>
          <w:szCs w:val="24"/>
        </w:rPr>
        <w:t xml:space="preserve"> will </w:t>
      </w:r>
      <w:r w:rsidR="00630AEE">
        <w:rPr>
          <w:rFonts w:ascii="Times New Roman" w:hAnsi="Times New Roman" w:cs="Times New Roman"/>
          <w:sz w:val="24"/>
          <w:szCs w:val="24"/>
        </w:rPr>
        <w:t>follow</w:t>
      </w:r>
      <w:r w:rsidRPr="00A601A2">
        <w:rPr>
          <w:rFonts w:ascii="Times New Roman" w:hAnsi="Times New Roman" w:cs="Times New Roman"/>
          <w:sz w:val="24"/>
          <w:szCs w:val="24"/>
        </w:rPr>
        <w:t xml:space="preserve"> a strict schedule to meet that deadline. To assure the team doesn’t fall behind, an Assignment Schedule was created (see Appendix C). The Assignment Schedule is an easy to follow weekly planner that identifies the team member leading the topic and its due date.  </w:t>
      </w:r>
    </w:p>
    <w:p w14:paraId="17FC6BA9" w14:textId="77777777" w:rsidR="002C5B0C" w:rsidRPr="003F65D3" w:rsidRDefault="00125CDE" w:rsidP="00C83E92">
      <w:pPr>
        <w:pStyle w:val="Heading1"/>
        <w:spacing w:after="160" w:line="360" w:lineRule="auto"/>
        <w:rPr>
          <w:rFonts w:ascii="Times New Roman" w:eastAsia="Times New Roman" w:hAnsi="Times New Roman" w:cs="Times New Roman"/>
          <w:sz w:val="24"/>
          <w:szCs w:val="24"/>
        </w:rPr>
      </w:pPr>
      <w:bookmarkStart w:id="26" w:name="_whvvy66y936v" w:colFirst="0" w:colLast="0"/>
      <w:bookmarkStart w:id="27" w:name="_f0uev6xf8qq1" w:colFirst="0" w:colLast="0"/>
      <w:bookmarkStart w:id="28" w:name="_Toc86584213"/>
      <w:bookmarkEnd w:id="26"/>
      <w:bookmarkEnd w:id="27"/>
      <w:r w:rsidRPr="003F65D3">
        <w:rPr>
          <w:rFonts w:ascii="Times New Roman" w:eastAsia="Times New Roman" w:hAnsi="Times New Roman" w:cs="Times New Roman"/>
          <w:b/>
          <w:sz w:val="32"/>
          <w:szCs w:val="32"/>
        </w:rPr>
        <w:t>5. Cost Management Plan</w:t>
      </w:r>
      <w:bookmarkEnd w:id="28"/>
    </w:p>
    <w:p w14:paraId="17FC6BAA" w14:textId="77777777" w:rsidR="002C5B0C" w:rsidRDefault="00125CDE" w:rsidP="00C83E92">
      <w:pPr>
        <w:spacing w:after="160" w:line="360" w:lineRule="auto"/>
        <w:ind w:left="720"/>
        <w:rPr>
          <w:rFonts w:ascii="Times New Roman" w:eastAsia="Times New Roman" w:hAnsi="Times New Roman" w:cs="Times New Roman"/>
          <w:b/>
        </w:rPr>
      </w:pPr>
      <w:r>
        <w:rPr>
          <w:rFonts w:ascii="Times New Roman" w:eastAsia="Times New Roman" w:hAnsi="Times New Roman" w:cs="Times New Roman"/>
          <w:b/>
        </w:rPr>
        <w:t>5.1 Introduction</w:t>
      </w:r>
    </w:p>
    <w:p w14:paraId="17FC6BAB" w14:textId="05CA2FA9" w:rsidR="002C5B0C" w:rsidRDefault="00125CDE" w:rsidP="00C83E92">
      <w:pPr>
        <w:spacing w:after="16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3 Inc, Cost Management Plan for the costs on the </w:t>
      </w:r>
      <w:r w:rsidR="00630AEE">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will be managed throughout the project’s software development lifecycle (SDLC).  This document sets the format and standards by which the project costs are measured, reported and controlled.  The Cost Management Plan:</w:t>
      </w:r>
    </w:p>
    <w:p w14:paraId="17FC6BAC" w14:textId="77777777" w:rsidR="002C5B0C" w:rsidRDefault="00125CDE" w:rsidP="00C83E92">
      <w:pPr>
        <w:numPr>
          <w:ilvl w:val="0"/>
          <w:numId w:val="3"/>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who is responsible for managing costs;</w:t>
      </w:r>
    </w:p>
    <w:p w14:paraId="17FC6BAD" w14:textId="77777777" w:rsidR="002C5B0C" w:rsidRDefault="00125CDE" w:rsidP="00C83E92">
      <w:pPr>
        <w:numPr>
          <w:ilvl w:val="0"/>
          <w:numId w:val="3"/>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who has the authority to approve changes to the project or its budget;</w:t>
      </w:r>
    </w:p>
    <w:p w14:paraId="17FC6BAE" w14:textId="77777777" w:rsidR="002C5B0C" w:rsidRDefault="00125CDE" w:rsidP="00C83E92">
      <w:pPr>
        <w:numPr>
          <w:ilvl w:val="0"/>
          <w:numId w:val="3"/>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How cost performance is quantitatively measured and reported upon;</w:t>
      </w:r>
    </w:p>
    <w:p w14:paraId="17FC6BAF" w14:textId="77777777" w:rsidR="002C5B0C" w:rsidRDefault="00125CDE" w:rsidP="00C83E92">
      <w:pPr>
        <w:numPr>
          <w:ilvl w:val="0"/>
          <w:numId w:val="3"/>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Report formats, frequency and to whom they are presented.</w:t>
      </w:r>
    </w:p>
    <w:p w14:paraId="17FC6BB0" w14:textId="77777777" w:rsidR="002C5B0C" w:rsidRDefault="002C5B0C" w:rsidP="00C83E92">
      <w:pPr>
        <w:spacing w:line="360" w:lineRule="auto"/>
        <w:rPr>
          <w:rFonts w:ascii="Times New Roman" w:eastAsia="Times New Roman" w:hAnsi="Times New Roman" w:cs="Times New Roman"/>
          <w:sz w:val="24"/>
          <w:szCs w:val="24"/>
        </w:rPr>
      </w:pPr>
    </w:p>
    <w:p w14:paraId="7E34B31A" w14:textId="7584251B" w:rsidR="00630AEE" w:rsidRDefault="00125CDE" w:rsidP="00D270F3">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During the monthly synchronization meeting with upper management and the Project Sponsor and the Project Manager shall review the project’s cost performance, fund obligations, accruals and expenditures to ensure execution is meeting defined benchmarks for the preceding month. The Project Manager is responsible for managing and reporting on the project’s cost throughout its software development lifecycle, cost deviations, de-obligations, and presenting the Project Sponsor with options for getting the project back on budget.  The Project Sponsor has the authority to make changes to the project to bring it back within defined benchmarks and budget.</w:t>
      </w:r>
    </w:p>
    <w:p w14:paraId="17FC6BB2" w14:textId="3893190C"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Cost Management Approach</w:t>
      </w:r>
    </w:p>
    <w:p w14:paraId="17FC6BB3" w14:textId="0AF46028"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Costs 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shall be managed at the fourth level of the Work Breakdown Structure (WBS).  Control Accounts (CA) will be created at this level to track costs incurred by individual developers.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whereas, the remaining 50% is credited upon completion of all work defined in that work package. These work packages will have cost variance thresholds of ± 10% and of ± 20%. Once a variance reaches ± 20% it will require immediate corrective action by the Project Manager.</w:t>
      </w:r>
    </w:p>
    <w:p w14:paraId="17FC6BB4"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Measuring Project Costs</w:t>
      </w:r>
    </w:p>
    <w:p w14:paraId="17FC6BB5" w14:textId="5E72EC55"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will be measured using the Earned Value Management system.  The following four Earned Value metrics will be used to measure projects cost performance.</w:t>
      </w:r>
    </w:p>
    <w:p w14:paraId="17FC6BB6" w14:textId="77777777" w:rsidR="002C5B0C" w:rsidRDefault="00125CDE" w:rsidP="00C83E92">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Variance (SV)</w:t>
      </w:r>
    </w:p>
    <w:p w14:paraId="17FC6BB7" w14:textId="77777777" w:rsidR="002C5B0C" w:rsidRDefault="00125CDE" w:rsidP="00C83E92">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Cost Variance (CV)</w:t>
      </w:r>
    </w:p>
    <w:p w14:paraId="17FC6BB8" w14:textId="77777777" w:rsidR="002C5B0C" w:rsidRDefault="00125CDE" w:rsidP="00C83E92">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Performance Index (SPI)</w:t>
      </w:r>
    </w:p>
    <w:p w14:paraId="6C0BEFD2" w14:textId="7F60950A" w:rsidR="00500B88" w:rsidRPr="00500B88" w:rsidRDefault="00125CDE" w:rsidP="00500B88">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Performance Index (CPI)</w:t>
      </w:r>
    </w:p>
    <w:tbl>
      <w:tblPr>
        <w:tblStyle w:val="ListTable3-Accent1"/>
        <w:tblW w:w="0" w:type="auto"/>
        <w:tblInd w:w="786" w:type="dxa"/>
        <w:tblLook w:val="04A0" w:firstRow="1" w:lastRow="0" w:firstColumn="1" w:lastColumn="0" w:noHBand="0" w:noVBand="1"/>
      </w:tblPr>
      <w:tblGrid>
        <w:gridCol w:w="2890"/>
        <w:gridCol w:w="2843"/>
        <w:gridCol w:w="2825"/>
      </w:tblGrid>
      <w:tr w:rsidR="00500B88" w:rsidRPr="00500B88" w14:paraId="6C9F5F7E" w14:textId="77777777" w:rsidTr="006A54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0" w:type="dxa"/>
          </w:tcPr>
          <w:p w14:paraId="2E46609A" w14:textId="77777777" w:rsidR="00500B88" w:rsidRPr="00500B88" w:rsidRDefault="00500B88" w:rsidP="006A5439">
            <w:pPr>
              <w:rPr>
                <w:rFonts w:ascii="Times New Roman" w:hAnsi="Times New Roman" w:cs="Times New Roman"/>
              </w:rPr>
            </w:pPr>
            <w:r w:rsidRPr="00500B88">
              <w:rPr>
                <w:rFonts w:ascii="Times New Roman" w:hAnsi="Times New Roman" w:cs="Times New Roman"/>
              </w:rPr>
              <w:t>Performance Measure</w:t>
            </w:r>
          </w:p>
        </w:tc>
        <w:tc>
          <w:tcPr>
            <w:tcW w:w="2843" w:type="dxa"/>
          </w:tcPr>
          <w:p w14:paraId="5CF4C0E5" w14:textId="77777777" w:rsidR="00500B88" w:rsidRPr="00500B88" w:rsidRDefault="00500B88" w:rsidP="006A54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Yellow</w:t>
            </w:r>
          </w:p>
        </w:tc>
        <w:tc>
          <w:tcPr>
            <w:tcW w:w="2825" w:type="dxa"/>
          </w:tcPr>
          <w:p w14:paraId="3498FFF0" w14:textId="77777777" w:rsidR="00500B88" w:rsidRPr="00500B88" w:rsidRDefault="00500B88" w:rsidP="006A54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Red</w:t>
            </w:r>
          </w:p>
        </w:tc>
      </w:tr>
      <w:tr w:rsidR="00500B88" w:rsidRPr="00500B88" w14:paraId="0A6A5650" w14:textId="77777777" w:rsidTr="006A5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14:paraId="391F65A7" w14:textId="77777777" w:rsidR="00500B88" w:rsidRPr="00500B88" w:rsidRDefault="00500B88" w:rsidP="006A5439">
            <w:pPr>
              <w:rPr>
                <w:rFonts w:ascii="Times New Roman" w:hAnsi="Times New Roman" w:cs="Times New Roman"/>
              </w:rPr>
            </w:pPr>
            <w:r w:rsidRPr="00500B88">
              <w:rPr>
                <w:rFonts w:ascii="Times New Roman" w:hAnsi="Times New Roman" w:cs="Times New Roman"/>
              </w:rPr>
              <w:t>Schedule Performance Index (SPI)</w:t>
            </w:r>
          </w:p>
        </w:tc>
        <w:tc>
          <w:tcPr>
            <w:tcW w:w="2843" w:type="dxa"/>
          </w:tcPr>
          <w:p w14:paraId="048B7B55" w14:textId="77777777" w:rsidR="00500B88" w:rsidRPr="00500B88" w:rsidRDefault="00500B88" w:rsidP="006A54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between 90% - 80% or between 110% - 120%</w:t>
            </w:r>
          </w:p>
        </w:tc>
        <w:tc>
          <w:tcPr>
            <w:tcW w:w="2825" w:type="dxa"/>
          </w:tcPr>
          <w:p w14:paraId="7607202D" w14:textId="77777777" w:rsidR="00500B88" w:rsidRPr="00500B88" w:rsidRDefault="00500B88" w:rsidP="006A54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less than 80% or greater than 120%</w:t>
            </w:r>
          </w:p>
        </w:tc>
      </w:tr>
      <w:tr w:rsidR="00500B88" w:rsidRPr="00500B88" w14:paraId="6786007F" w14:textId="77777777" w:rsidTr="006A5439">
        <w:tc>
          <w:tcPr>
            <w:cnfStyle w:val="001000000000" w:firstRow="0" w:lastRow="0" w:firstColumn="1" w:lastColumn="0" w:oddVBand="0" w:evenVBand="0" w:oddHBand="0" w:evenHBand="0" w:firstRowFirstColumn="0" w:firstRowLastColumn="0" w:lastRowFirstColumn="0" w:lastRowLastColumn="0"/>
            <w:tcW w:w="2890" w:type="dxa"/>
          </w:tcPr>
          <w:p w14:paraId="2C7DE732" w14:textId="77777777" w:rsidR="00500B88" w:rsidRPr="00500B88" w:rsidRDefault="00500B88" w:rsidP="006A5439">
            <w:pPr>
              <w:rPr>
                <w:rFonts w:ascii="Times New Roman" w:hAnsi="Times New Roman" w:cs="Times New Roman"/>
              </w:rPr>
            </w:pPr>
            <w:r w:rsidRPr="00500B88">
              <w:rPr>
                <w:rFonts w:ascii="Times New Roman" w:hAnsi="Times New Roman" w:cs="Times New Roman"/>
              </w:rPr>
              <w:t>Cost Performance Index (CPI)</w:t>
            </w:r>
          </w:p>
        </w:tc>
        <w:tc>
          <w:tcPr>
            <w:tcW w:w="2843" w:type="dxa"/>
          </w:tcPr>
          <w:p w14:paraId="751B427A" w14:textId="77777777" w:rsidR="00500B88" w:rsidRPr="00500B88" w:rsidRDefault="00500B88" w:rsidP="006A54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between 90% - 80% or between 110% - 120%</w:t>
            </w:r>
          </w:p>
        </w:tc>
        <w:tc>
          <w:tcPr>
            <w:tcW w:w="2825" w:type="dxa"/>
          </w:tcPr>
          <w:p w14:paraId="31D22FF1" w14:textId="77777777" w:rsidR="00500B88" w:rsidRPr="00500B88" w:rsidRDefault="00500B88" w:rsidP="006A54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0B88">
              <w:rPr>
                <w:rFonts w:ascii="Times New Roman" w:hAnsi="Times New Roman" w:cs="Times New Roman"/>
              </w:rPr>
              <w:t>less than 80% or greater than 120%</w:t>
            </w:r>
          </w:p>
        </w:tc>
      </w:tr>
    </w:tbl>
    <w:p w14:paraId="17FC6BC6" w14:textId="77777777" w:rsidR="002C5B0C" w:rsidRDefault="002C5B0C" w:rsidP="00500B88">
      <w:pPr>
        <w:spacing w:line="360" w:lineRule="auto"/>
        <w:rPr>
          <w:rFonts w:ascii="Times New Roman" w:eastAsia="Times New Roman" w:hAnsi="Times New Roman" w:cs="Times New Roman"/>
          <w:sz w:val="24"/>
          <w:szCs w:val="24"/>
        </w:rPr>
      </w:pPr>
    </w:p>
    <w:p w14:paraId="17FC6BC7"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Reporting Format</w:t>
      </w:r>
    </w:p>
    <w:p w14:paraId="17FC6BC8"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Reporting for cost management will be included in the monthly project status reports.  The Monthly Project Status Report shall include a section labeled, “Cost Management”.  In this section, the Earned Value Metrics from the preceding month will be displayed.  All cost variances outside of benchmarks in the Cost Management Plan will be addressed; to include all mitigations taken.  Finally, Change Requests which are triggered based on deviations from defined benchmarks will be identified and tracked in the Project Monthly Status Report.  </w:t>
      </w:r>
    </w:p>
    <w:p w14:paraId="17FC6BC9"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Cost Variance Response Process</w:t>
      </w:r>
    </w:p>
    <w:p w14:paraId="17FC6BCA"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 Thresholds for this project is a CPI or SPI of less than 20% or greater than 120%.  If the project reaches one or both of these Control Thresholds, a Cost Variance Corrective Plan of Action &amp; Milestones is required.  The Project Manager will present the Project Sponsor with multiple Courses of Action (COAs) to mitigate the variances within five business days.  Within three business days from when the Project Sponsor selects a COA, the Project Manager shall present the Project Sponsor with a formal Cost Variance Corrective Plan of Action &amp; Milestones.  The Cost Variance Corrective Plan of Action &amp; Milestones shall detail the necessary corrective measures to bring the project back in defined benchmarks and the milestones by which the effectiveness of the actions in the plan will be measured.  Upon acceptance of the Cost Variance Corrective Plan of Action &amp; Milestones, it will then become part of the project plan and the project will be updated to reflect this.</w:t>
      </w:r>
    </w:p>
    <w:p w14:paraId="17FC6BCB"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Cost Change Control Process</w:t>
      </w:r>
    </w:p>
    <w:p w14:paraId="17FC6BCC"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change control process will follow established policy detailed in the change request process.  Approvals for project budget/cost changes must be reviewed by upper management and approved by the project sponsor.</w:t>
      </w:r>
    </w:p>
    <w:p w14:paraId="17FC6BCD"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5.7 Project Budget</w:t>
      </w:r>
    </w:p>
    <w:p w14:paraId="17FC6BCF" w14:textId="7B0A58AA" w:rsidR="002C5B0C" w:rsidRDefault="00125CDE" w:rsidP="0085649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Given that all team members of the </w:t>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have agreed to voluntarily dedicate their time towards the creation of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and given that all resources acquired will be open source, the cost of this project will be $0.00, which reduces the need for a project budget.</w:t>
      </w:r>
    </w:p>
    <w:p w14:paraId="17FC6BD0" w14:textId="77777777" w:rsidR="002C5B0C" w:rsidRPr="003F65D3" w:rsidRDefault="00125CDE" w:rsidP="00C83E92">
      <w:pPr>
        <w:pStyle w:val="Heading1"/>
        <w:spacing w:line="360" w:lineRule="auto"/>
        <w:rPr>
          <w:rFonts w:ascii="Times New Roman" w:hAnsi="Times New Roman" w:cs="Times New Roman"/>
          <w:b/>
          <w:bCs/>
          <w:sz w:val="32"/>
          <w:szCs w:val="32"/>
        </w:rPr>
      </w:pPr>
      <w:bookmarkStart w:id="29" w:name="_Toc86584214"/>
      <w:r w:rsidRPr="003F65D3">
        <w:rPr>
          <w:rFonts w:ascii="Times New Roman" w:hAnsi="Times New Roman" w:cs="Times New Roman"/>
          <w:b/>
          <w:bCs/>
          <w:sz w:val="32"/>
          <w:szCs w:val="32"/>
        </w:rPr>
        <w:t>6. Quality Management Plan</w:t>
      </w:r>
      <w:bookmarkEnd w:id="29"/>
    </w:p>
    <w:p w14:paraId="17FC6BD1" w14:textId="26DDF207" w:rsidR="002C5B0C" w:rsidRDefault="00125CDE" w:rsidP="00C83E9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Control will be the responsibility of every individual team member, as we each will be held accountable for our sections of the project. As a quality control safety net, </w:t>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’s Test Director will act as a backup quality control reviewer. On top of everyone performing individual quality control and the Test Director thoroughly testing the software solution, the code will be developed in accordance with the Google JavaScript Style guide. </w:t>
      </w:r>
    </w:p>
    <w:p w14:paraId="17FC6BD3" w14:textId="7DEE8702" w:rsidR="002C5B0C" w:rsidRPr="003F65D3" w:rsidRDefault="00125CDE" w:rsidP="00C83E92">
      <w:pPr>
        <w:pStyle w:val="Heading1"/>
        <w:spacing w:line="360" w:lineRule="auto"/>
        <w:rPr>
          <w:rFonts w:ascii="Times New Roman" w:hAnsi="Times New Roman" w:cs="Times New Roman"/>
          <w:sz w:val="24"/>
          <w:szCs w:val="24"/>
        </w:rPr>
      </w:pPr>
      <w:bookmarkStart w:id="30" w:name="_Toc86584215"/>
      <w:r w:rsidRPr="003F65D3">
        <w:rPr>
          <w:rFonts w:ascii="Times New Roman" w:hAnsi="Times New Roman" w:cs="Times New Roman"/>
          <w:b/>
          <w:bCs/>
          <w:sz w:val="32"/>
          <w:szCs w:val="32"/>
        </w:rPr>
        <w:t>7. Communications Management Plan</w:t>
      </w:r>
      <w:bookmarkEnd w:id="30"/>
    </w:p>
    <w:p w14:paraId="7EC91FB6" w14:textId="04D27B9D" w:rsidR="00A601A2" w:rsidRPr="00A601A2" w:rsidRDefault="00A601A2" w:rsidP="00C83E92">
      <w:pPr>
        <w:spacing w:after="160" w:line="360" w:lineRule="auto"/>
        <w:ind w:left="720" w:firstLine="720"/>
        <w:rPr>
          <w:rFonts w:ascii="Times New Roman" w:eastAsia="Times New Roman" w:hAnsi="Times New Roman" w:cs="Times New Roman"/>
          <w:b/>
          <w:sz w:val="24"/>
          <w:szCs w:val="24"/>
        </w:rPr>
      </w:pPr>
      <w:r w:rsidRPr="00A601A2">
        <w:rPr>
          <w:rFonts w:ascii="Times New Roman" w:hAnsi="Times New Roman" w:cs="Times New Roman"/>
          <w:sz w:val="24"/>
          <w:szCs w:val="24"/>
        </w:rPr>
        <w:t>The Communications Management Plan will outline the necessary periodic communications between all parties involved in the project. This ensures all parties are up to date on progress and possible changes throughout the lifecycle of the project.</w:t>
      </w:r>
    </w:p>
    <w:p w14:paraId="17FC6BD4" w14:textId="5B419A4B" w:rsidR="002C5B0C" w:rsidRDefault="00125CDE" w:rsidP="00C83E92">
      <w:pPr>
        <w:spacing w:after="1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Communication Plan</w:t>
      </w:r>
    </w:p>
    <w:tbl>
      <w:tblPr>
        <w:tblStyle w:val="a0"/>
        <w:tblW w:w="9023" w:type="dxa"/>
        <w:tblLayout w:type="fixed"/>
        <w:tblLook w:val="0400" w:firstRow="0" w:lastRow="0" w:firstColumn="0" w:lastColumn="0" w:noHBand="0" w:noVBand="1"/>
      </w:tblPr>
      <w:tblGrid>
        <w:gridCol w:w="1659"/>
        <w:gridCol w:w="1660"/>
        <w:gridCol w:w="1399"/>
        <w:gridCol w:w="3182"/>
        <w:gridCol w:w="1123"/>
      </w:tblGrid>
      <w:tr w:rsidR="002C5B0C" w14:paraId="17FC6BDA" w14:textId="77777777">
        <w:trPr>
          <w:trHeight w:val="221"/>
        </w:trPr>
        <w:tc>
          <w:tcPr>
            <w:tcW w:w="166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7FC6BD5" w14:textId="77777777" w:rsidR="002C5B0C" w:rsidRDefault="00125CDE" w:rsidP="00C83E92">
            <w:pPr>
              <w:spacing w:line="360" w:lineRule="auto"/>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660" w:type="dxa"/>
            <w:tcBorders>
              <w:top w:val="single" w:sz="4" w:space="0" w:color="000000"/>
              <w:left w:val="nil"/>
              <w:bottom w:val="single" w:sz="4" w:space="0" w:color="000000"/>
              <w:right w:val="single" w:sz="4" w:space="0" w:color="000000"/>
            </w:tcBorders>
            <w:shd w:val="clear" w:color="auto" w:fill="B4C6E7"/>
            <w:vAlign w:val="bottom"/>
          </w:tcPr>
          <w:p w14:paraId="17FC6BD6" w14:textId="77777777" w:rsidR="002C5B0C" w:rsidRDefault="00125CDE" w:rsidP="00C83E92">
            <w:pPr>
              <w:spacing w:line="360" w:lineRule="auto"/>
              <w:jc w:val="center"/>
              <w:rPr>
                <w:rFonts w:ascii="Times New Roman" w:eastAsia="Times New Roman" w:hAnsi="Times New Roman" w:cs="Times New Roman"/>
              </w:rPr>
            </w:pPr>
            <w:r>
              <w:rPr>
                <w:rFonts w:ascii="Times New Roman" w:eastAsia="Times New Roman" w:hAnsi="Times New Roman" w:cs="Times New Roman"/>
              </w:rPr>
              <w:t>Medium</w:t>
            </w:r>
          </w:p>
        </w:tc>
        <w:tc>
          <w:tcPr>
            <w:tcW w:w="1399" w:type="dxa"/>
            <w:tcBorders>
              <w:top w:val="single" w:sz="4" w:space="0" w:color="000000"/>
              <w:left w:val="nil"/>
              <w:bottom w:val="single" w:sz="4" w:space="0" w:color="000000"/>
              <w:right w:val="single" w:sz="4" w:space="0" w:color="000000"/>
            </w:tcBorders>
            <w:shd w:val="clear" w:color="auto" w:fill="B4C6E7"/>
            <w:vAlign w:val="bottom"/>
          </w:tcPr>
          <w:p w14:paraId="17FC6BD7" w14:textId="77777777" w:rsidR="002C5B0C" w:rsidRDefault="00125CDE" w:rsidP="00C83E92">
            <w:pPr>
              <w:spacing w:line="360" w:lineRule="auto"/>
              <w:jc w:val="center"/>
              <w:rPr>
                <w:rFonts w:ascii="Times New Roman" w:eastAsia="Times New Roman" w:hAnsi="Times New Roman" w:cs="Times New Roman"/>
              </w:rPr>
            </w:pPr>
            <w:r>
              <w:rPr>
                <w:rFonts w:ascii="Times New Roman" w:eastAsia="Times New Roman" w:hAnsi="Times New Roman" w:cs="Times New Roman"/>
              </w:rPr>
              <w:t>Frequency</w:t>
            </w:r>
          </w:p>
        </w:tc>
        <w:tc>
          <w:tcPr>
            <w:tcW w:w="3182" w:type="dxa"/>
            <w:tcBorders>
              <w:top w:val="single" w:sz="4" w:space="0" w:color="000000"/>
              <w:left w:val="nil"/>
              <w:bottom w:val="single" w:sz="4" w:space="0" w:color="000000"/>
              <w:right w:val="single" w:sz="4" w:space="0" w:color="000000"/>
            </w:tcBorders>
            <w:shd w:val="clear" w:color="auto" w:fill="B4C6E7"/>
            <w:vAlign w:val="bottom"/>
          </w:tcPr>
          <w:p w14:paraId="17FC6BD8" w14:textId="77777777" w:rsidR="002C5B0C" w:rsidRDefault="00125CDE" w:rsidP="00C83E92">
            <w:pPr>
              <w:spacing w:line="360" w:lineRule="auto"/>
              <w:jc w:val="center"/>
              <w:rPr>
                <w:rFonts w:ascii="Times New Roman" w:eastAsia="Times New Roman" w:hAnsi="Times New Roman" w:cs="Times New Roman"/>
              </w:rPr>
            </w:pPr>
            <w:r>
              <w:rPr>
                <w:rFonts w:ascii="Times New Roman" w:eastAsia="Times New Roman" w:hAnsi="Times New Roman" w:cs="Times New Roman"/>
              </w:rPr>
              <w:t>Goal</w:t>
            </w:r>
          </w:p>
        </w:tc>
        <w:tc>
          <w:tcPr>
            <w:tcW w:w="1123" w:type="dxa"/>
            <w:tcBorders>
              <w:top w:val="single" w:sz="4" w:space="0" w:color="000000"/>
              <w:left w:val="nil"/>
              <w:bottom w:val="single" w:sz="4" w:space="0" w:color="000000"/>
              <w:right w:val="single" w:sz="4" w:space="0" w:color="000000"/>
            </w:tcBorders>
            <w:shd w:val="clear" w:color="auto" w:fill="B4C6E7"/>
            <w:vAlign w:val="bottom"/>
          </w:tcPr>
          <w:p w14:paraId="17FC6BD9" w14:textId="77777777" w:rsidR="002C5B0C" w:rsidRDefault="00125CDE" w:rsidP="00C83E92">
            <w:pPr>
              <w:spacing w:line="360" w:lineRule="auto"/>
              <w:jc w:val="center"/>
              <w:rPr>
                <w:rFonts w:ascii="Times New Roman" w:eastAsia="Times New Roman" w:hAnsi="Times New Roman" w:cs="Times New Roman"/>
              </w:rPr>
            </w:pPr>
            <w:r>
              <w:rPr>
                <w:rFonts w:ascii="Times New Roman" w:eastAsia="Times New Roman" w:hAnsi="Times New Roman" w:cs="Times New Roman"/>
              </w:rPr>
              <w:t>Owner</w:t>
            </w:r>
          </w:p>
        </w:tc>
      </w:tr>
      <w:tr w:rsidR="002C5B0C" w14:paraId="17FC6BDC" w14:textId="77777777">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bottom"/>
          </w:tcPr>
          <w:p w14:paraId="17FC6BDB" w14:textId="77777777" w:rsidR="002C5B0C" w:rsidRDefault="00125CDE" w:rsidP="00C83E92">
            <w:pPr>
              <w:spacing w:line="360" w:lineRule="auto"/>
              <w:rPr>
                <w:rFonts w:ascii="Times New Roman" w:eastAsia="Times New Roman" w:hAnsi="Times New Roman" w:cs="Times New Roman"/>
                <w:b/>
              </w:rPr>
            </w:pPr>
            <w:r>
              <w:rPr>
                <w:rFonts w:ascii="Times New Roman" w:eastAsia="Times New Roman" w:hAnsi="Times New Roman" w:cs="Times New Roman"/>
                <w:b/>
              </w:rPr>
              <w:t>Project Team</w:t>
            </w:r>
          </w:p>
        </w:tc>
      </w:tr>
      <w:tr w:rsidR="002C5B0C" w14:paraId="17FC6BE2" w14:textId="77777777">
        <w:trPr>
          <w:trHeight w:val="453"/>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DD"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Status</w:t>
            </w:r>
          </w:p>
        </w:tc>
        <w:tc>
          <w:tcPr>
            <w:tcW w:w="1660" w:type="dxa"/>
            <w:tcBorders>
              <w:top w:val="nil"/>
              <w:left w:val="nil"/>
              <w:bottom w:val="single" w:sz="4" w:space="0" w:color="000000"/>
              <w:right w:val="single" w:sz="4" w:space="0" w:color="000000"/>
            </w:tcBorders>
            <w:shd w:val="clear" w:color="auto" w:fill="auto"/>
            <w:vAlign w:val="center"/>
          </w:tcPr>
          <w:p w14:paraId="17FC6BDE" w14:textId="4F8346A3" w:rsidR="002C5B0C" w:rsidRDefault="00507A98"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Slack/Asana</w:t>
            </w:r>
          </w:p>
        </w:tc>
        <w:tc>
          <w:tcPr>
            <w:tcW w:w="1399" w:type="dxa"/>
            <w:tcBorders>
              <w:top w:val="nil"/>
              <w:left w:val="nil"/>
              <w:bottom w:val="single" w:sz="4" w:space="0" w:color="000000"/>
              <w:right w:val="single" w:sz="4" w:space="0" w:color="000000"/>
            </w:tcBorders>
            <w:shd w:val="clear" w:color="auto" w:fill="auto"/>
            <w:vAlign w:val="center"/>
          </w:tcPr>
          <w:p w14:paraId="17FC6BDF"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 (Monday)</w:t>
            </w:r>
          </w:p>
        </w:tc>
        <w:tc>
          <w:tcPr>
            <w:tcW w:w="3182" w:type="dxa"/>
            <w:tcBorders>
              <w:top w:val="nil"/>
              <w:left w:val="nil"/>
              <w:bottom w:val="single" w:sz="4" w:space="0" w:color="000000"/>
              <w:right w:val="single" w:sz="4" w:space="0" w:color="000000"/>
            </w:tcBorders>
            <w:shd w:val="clear" w:color="auto" w:fill="auto"/>
            <w:vAlign w:val="bottom"/>
          </w:tcPr>
          <w:p w14:paraId="17FC6BE0"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Review status of project modules and discuss details of deliverables for the week</w:t>
            </w:r>
          </w:p>
        </w:tc>
        <w:tc>
          <w:tcPr>
            <w:tcW w:w="1123" w:type="dxa"/>
            <w:tcBorders>
              <w:top w:val="nil"/>
              <w:left w:val="nil"/>
              <w:bottom w:val="single" w:sz="4" w:space="0" w:color="000000"/>
              <w:right w:val="single" w:sz="4" w:space="0" w:color="000000"/>
            </w:tcBorders>
            <w:shd w:val="clear" w:color="auto" w:fill="auto"/>
            <w:vAlign w:val="center"/>
          </w:tcPr>
          <w:p w14:paraId="17FC6BE1"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2C5B0C" w14:paraId="17FC6BE8"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E3"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Deliverable Consolidation</w:t>
            </w:r>
          </w:p>
        </w:tc>
        <w:tc>
          <w:tcPr>
            <w:tcW w:w="1660" w:type="dxa"/>
            <w:tcBorders>
              <w:top w:val="nil"/>
              <w:left w:val="nil"/>
              <w:bottom w:val="single" w:sz="4" w:space="0" w:color="000000"/>
              <w:right w:val="single" w:sz="4" w:space="0" w:color="000000"/>
            </w:tcBorders>
            <w:shd w:val="clear" w:color="auto" w:fill="auto"/>
            <w:vAlign w:val="center"/>
          </w:tcPr>
          <w:p w14:paraId="17FC6BE4" w14:textId="651FCFB7" w:rsidR="002C5B0C" w:rsidRDefault="00507A98"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Slack/Asana</w:t>
            </w:r>
          </w:p>
        </w:tc>
        <w:tc>
          <w:tcPr>
            <w:tcW w:w="1399" w:type="dxa"/>
            <w:tcBorders>
              <w:top w:val="nil"/>
              <w:left w:val="nil"/>
              <w:bottom w:val="single" w:sz="4" w:space="0" w:color="000000"/>
              <w:right w:val="single" w:sz="4" w:space="0" w:color="000000"/>
            </w:tcBorders>
            <w:shd w:val="clear" w:color="auto" w:fill="auto"/>
            <w:vAlign w:val="center"/>
          </w:tcPr>
          <w:p w14:paraId="17FC6BE5"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 (Friday)</w:t>
            </w:r>
          </w:p>
        </w:tc>
        <w:tc>
          <w:tcPr>
            <w:tcW w:w="3182" w:type="dxa"/>
            <w:tcBorders>
              <w:top w:val="nil"/>
              <w:left w:val="nil"/>
              <w:bottom w:val="single" w:sz="4" w:space="0" w:color="000000"/>
              <w:right w:val="single" w:sz="4" w:space="0" w:color="000000"/>
            </w:tcBorders>
            <w:shd w:val="clear" w:color="auto" w:fill="auto"/>
          </w:tcPr>
          <w:p w14:paraId="17FC6BE6"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Discuss consolidation details for deliverables and any issues or delays</w:t>
            </w:r>
          </w:p>
        </w:tc>
        <w:tc>
          <w:tcPr>
            <w:tcW w:w="1123" w:type="dxa"/>
            <w:tcBorders>
              <w:top w:val="nil"/>
              <w:left w:val="nil"/>
              <w:bottom w:val="single" w:sz="4" w:space="0" w:color="000000"/>
              <w:right w:val="single" w:sz="4" w:space="0" w:color="000000"/>
            </w:tcBorders>
            <w:shd w:val="clear" w:color="auto" w:fill="auto"/>
            <w:vAlign w:val="center"/>
          </w:tcPr>
          <w:p w14:paraId="17FC6BE7"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2C5B0C" w14:paraId="17FC6BEE"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E9"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 Review</w:t>
            </w:r>
          </w:p>
        </w:tc>
        <w:tc>
          <w:tcPr>
            <w:tcW w:w="1660" w:type="dxa"/>
            <w:tcBorders>
              <w:top w:val="nil"/>
              <w:left w:val="nil"/>
              <w:bottom w:val="single" w:sz="4" w:space="0" w:color="000000"/>
              <w:right w:val="single" w:sz="4" w:space="0" w:color="000000"/>
            </w:tcBorders>
            <w:shd w:val="clear" w:color="auto" w:fill="auto"/>
            <w:vAlign w:val="center"/>
          </w:tcPr>
          <w:p w14:paraId="17FC6BEA" w14:textId="45F3B013" w:rsidR="002C5B0C" w:rsidRDefault="00507A98"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Slack/Asana</w:t>
            </w:r>
          </w:p>
        </w:tc>
        <w:tc>
          <w:tcPr>
            <w:tcW w:w="1399" w:type="dxa"/>
            <w:tcBorders>
              <w:top w:val="nil"/>
              <w:left w:val="nil"/>
              <w:bottom w:val="single" w:sz="4" w:space="0" w:color="000000"/>
              <w:right w:val="single" w:sz="4" w:space="0" w:color="000000"/>
            </w:tcBorders>
            <w:shd w:val="clear" w:color="auto" w:fill="auto"/>
            <w:vAlign w:val="center"/>
          </w:tcPr>
          <w:p w14:paraId="17FC6BEB"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3182" w:type="dxa"/>
            <w:tcBorders>
              <w:top w:val="nil"/>
              <w:left w:val="nil"/>
              <w:bottom w:val="single" w:sz="4" w:space="0" w:color="000000"/>
              <w:right w:val="single" w:sz="4" w:space="0" w:color="000000"/>
            </w:tcBorders>
            <w:shd w:val="clear" w:color="auto" w:fill="auto"/>
            <w:vAlign w:val="bottom"/>
          </w:tcPr>
          <w:p w14:paraId="17FC6BEC"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Discuss feedback from deliverables submitted the prior week</w:t>
            </w:r>
          </w:p>
        </w:tc>
        <w:tc>
          <w:tcPr>
            <w:tcW w:w="1123" w:type="dxa"/>
            <w:tcBorders>
              <w:top w:val="nil"/>
              <w:left w:val="nil"/>
              <w:bottom w:val="single" w:sz="4" w:space="0" w:color="000000"/>
              <w:right w:val="single" w:sz="4" w:space="0" w:color="000000"/>
            </w:tcBorders>
            <w:shd w:val="clear" w:color="auto" w:fill="auto"/>
            <w:vAlign w:val="center"/>
          </w:tcPr>
          <w:p w14:paraId="17FC6BED"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2C5B0C" w14:paraId="17FC6BF4"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EF"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17FC6BF0" w14:textId="286859CC" w:rsidR="002C5B0C" w:rsidRDefault="00485FA1"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Zoom</w:t>
            </w:r>
          </w:p>
        </w:tc>
        <w:tc>
          <w:tcPr>
            <w:tcW w:w="1399" w:type="dxa"/>
            <w:tcBorders>
              <w:top w:val="nil"/>
              <w:left w:val="nil"/>
              <w:bottom w:val="single" w:sz="4" w:space="0" w:color="000000"/>
              <w:right w:val="single" w:sz="4" w:space="0" w:color="000000"/>
            </w:tcBorders>
            <w:shd w:val="clear" w:color="auto" w:fill="auto"/>
            <w:vAlign w:val="center"/>
          </w:tcPr>
          <w:p w14:paraId="17FC6BF1"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 end of project</w:t>
            </w:r>
          </w:p>
        </w:tc>
        <w:tc>
          <w:tcPr>
            <w:tcW w:w="3182" w:type="dxa"/>
            <w:tcBorders>
              <w:top w:val="nil"/>
              <w:left w:val="nil"/>
              <w:bottom w:val="single" w:sz="4" w:space="0" w:color="000000"/>
              <w:right w:val="single" w:sz="4" w:space="0" w:color="000000"/>
            </w:tcBorders>
            <w:shd w:val="clear" w:color="auto" w:fill="auto"/>
            <w:vAlign w:val="bottom"/>
          </w:tcPr>
          <w:p w14:paraId="17FC6BF2"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17FC6BF3"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2C5B0C" w14:paraId="17FC6BFA"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F5"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Issue Resolution</w:t>
            </w:r>
          </w:p>
        </w:tc>
        <w:tc>
          <w:tcPr>
            <w:tcW w:w="1660" w:type="dxa"/>
            <w:tcBorders>
              <w:top w:val="nil"/>
              <w:left w:val="nil"/>
              <w:bottom w:val="single" w:sz="4" w:space="0" w:color="000000"/>
              <w:right w:val="single" w:sz="4" w:space="0" w:color="000000"/>
            </w:tcBorders>
            <w:shd w:val="clear" w:color="auto" w:fill="auto"/>
            <w:vAlign w:val="center"/>
          </w:tcPr>
          <w:p w14:paraId="17FC6BF6"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Call/text</w:t>
            </w:r>
          </w:p>
        </w:tc>
        <w:tc>
          <w:tcPr>
            <w:tcW w:w="1399" w:type="dxa"/>
            <w:tcBorders>
              <w:top w:val="nil"/>
              <w:left w:val="nil"/>
              <w:bottom w:val="single" w:sz="4" w:space="0" w:color="000000"/>
              <w:right w:val="single" w:sz="4" w:space="0" w:color="000000"/>
            </w:tcBorders>
            <w:shd w:val="clear" w:color="auto" w:fill="auto"/>
            <w:vAlign w:val="center"/>
          </w:tcPr>
          <w:p w14:paraId="17FC6BF7"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 needed</w:t>
            </w:r>
          </w:p>
        </w:tc>
        <w:tc>
          <w:tcPr>
            <w:tcW w:w="3182" w:type="dxa"/>
            <w:tcBorders>
              <w:top w:val="nil"/>
              <w:left w:val="nil"/>
              <w:bottom w:val="single" w:sz="4" w:space="0" w:color="000000"/>
              <w:right w:val="single" w:sz="4" w:space="0" w:color="000000"/>
            </w:tcBorders>
            <w:shd w:val="clear" w:color="auto" w:fill="auto"/>
            <w:vAlign w:val="bottom"/>
          </w:tcPr>
          <w:p w14:paraId="17FC6BF8"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Resolve issues that could delay or prevent on-time deliverable submission</w:t>
            </w:r>
          </w:p>
        </w:tc>
        <w:tc>
          <w:tcPr>
            <w:tcW w:w="1123" w:type="dxa"/>
            <w:tcBorders>
              <w:top w:val="nil"/>
              <w:left w:val="nil"/>
              <w:bottom w:val="single" w:sz="4" w:space="0" w:color="000000"/>
              <w:right w:val="single" w:sz="4" w:space="0" w:color="000000"/>
            </w:tcBorders>
            <w:shd w:val="clear" w:color="auto" w:fill="auto"/>
            <w:vAlign w:val="center"/>
          </w:tcPr>
          <w:p w14:paraId="17FC6BF9"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r w:rsidR="002C5B0C" w14:paraId="17FC6BFC" w14:textId="77777777">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center"/>
          </w:tcPr>
          <w:p w14:paraId="17FC6BFB" w14:textId="77777777" w:rsidR="002C5B0C" w:rsidRDefault="00125CDE" w:rsidP="00C83E92">
            <w:pPr>
              <w:spacing w:line="360" w:lineRule="auto"/>
              <w:rPr>
                <w:rFonts w:ascii="Times New Roman" w:eastAsia="Times New Roman" w:hAnsi="Times New Roman" w:cs="Times New Roman"/>
                <w:b/>
              </w:rPr>
            </w:pPr>
            <w:r>
              <w:rPr>
                <w:rFonts w:ascii="Times New Roman" w:eastAsia="Times New Roman" w:hAnsi="Times New Roman" w:cs="Times New Roman"/>
                <w:b/>
              </w:rPr>
              <w:t>Project Sponsor</w:t>
            </w:r>
          </w:p>
        </w:tc>
      </w:tr>
      <w:tr w:rsidR="002C5B0C" w14:paraId="17FC6C02" w14:textId="77777777">
        <w:trPr>
          <w:trHeight w:val="467"/>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BFD"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Deliverable Submission</w:t>
            </w:r>
          </w:p>
        </w:tc>
        <w:tc>
          <w:tcPr>
            <w:tcW w:w="1660" w:type="dxa"/>
            <w:tcBorders>
              <w:top w:val="nil"/>
              <w:left w:val="nil"/>
              <w:bottom w:val="single" w:sz="4" w:space="0" w:color="000000"/>
              <w:right w:val="single" w:sz="4" w:space="0" w:color="000000"/>
            </w:tcBorders>
            <w:shd w:val="clear" w:color="auto" w:fill="auto"/>
            <w:vAlign w:val="center"/>
          </w:tcPr>
          <w:p w14:paraId="17FC6BFE"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UMGC Submission Folder</w:t>
            </w:r>
          </w:p>
        </w:tc>
        <w:tc>
          <w:tcPr>
            <w:tcW w:w="1399" w:type="dxa"/>
            <w:tcBorders>
              <w:top w:val="nil"/>
              <w:left w:val="nil"/>
              <w:bottom w:val="single" w:sz="4" w:space="0" w:color="000000"/>
              <w:right w:val="single" w:sz="4" w:space="0" w:color="000000"/>
            </w:tcBorders>
            <w:shd w:val="clear" w:color="auto" w:fill="auto"/>
            <w:vAlign w:val="center"/>
          </w:tcPr>
          <w:p w14:paraId="17FC6BFF"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3182" w:type="dxa"/>
            <w:tcBorders>
              <w:top w:val="nil"/>
              <w:left w:val="nil"/>
              <w:bottom w:val="single" w:sz="4" w:space="0" w:color="000000"/>
              <w:right w:val="single" w:sz="4" w:space="0" w:color="000000"/>
            </w:tcBorders>
            <w:shd w:val="clear" w:color="auto" w:fill="auto"/>
            <w:vAlign w:val="center"/>
          </w:tcPr>
          <w:p w14:paraId="17FC6C00"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project status update and present tentative deliverable</w:t>
            </w:r>
          </w:p>
        </w:tc>
        <w:tc>
          <w:tcPr>
            <w:tcW w:w="1123" w:type="dxa"/>
            <w:tcBorders>
              <w:top w:val="nil"/>
              <w:left w:val="nil"/>
              <w:bottom w:val="single" w:sz="4" w:space="0" w:color="000000"/>
              <w:right w:val="single" w:sz="4" w:space="0" w:color="000000"/>
            </w:tcBorders>
            <w:shd w:val="clear" w:color="auto" w:fill="auto"/>
            <w:vAlign w:val="center"/>
          </w:tcPr>
          <w:p w14:paraId="17FC6C01"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2C5B0C" w14:paraId="17FC6C08"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C03"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17FC6C04" w14:textId="11FB4FD0" w:rsidR="002C5B0C" w:rsidRDefault="00485FA1"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Zoom</w:t>
            </w:r>
          </w:p>
        </w:tc>
        <w:tc>
          <w:tcPr>
            <w:tcW w:w="1399" w:type="dxa"/>
            <w:tcBorders>
              <w:top w:val="nil"/>
              <w:left w:val="nil"/>
              <w:bottom w:val="single" w:sz="4" w:space="0" w:color="000000"/>
              <w:right w:val="single" w:sz="4" w:space="0" w:color="000000"/>
            </w:tcBorders>
            <w:shd w:val="clear" w:color="auto" w:fill="auto"/>
            <w:vAlign w:val="center"/>
          </w:tcPr>
          <w:p w14:paraId="17FC6C05"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 end of project</w:t>
            </w:r>
          </w:p>
        </w:tc>
        <w:tc>
          <w:tcPr>
            <w:tcW w:w="3182" w:type="dxa"/>
            <w:tcBorders>
              <w:top w:val="nil"/>
              <w:left w:val="nil"/>
              <w:bottom w:val="single" w:sz="4" w:space="0" w:color="000000"/>
              <w:right w:val="single" w:sz="4" w:space="0" w:color="000000"/>
            </w:tcBorders>
            <w:shd w:val="clear" w:color="auto" w:fill="auto"/>
            <w:vAlign w:val="bottom"/>
          </w:tcPr>
          <w:p w14:paraId="17FC6C06"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17FC6C07"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r w:rsidR="002C5B0C" w14:paraId="17FC6C0E" w14:textId="77777777">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17FC6C09"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Feedback</w:t>
            </w:r>
          </w:p>
        </w:tc>
        <w:tc>
          <w:tcPr>
            <w:tcW w:w="1660" w:type="dxa"/>
            <w:tcBorders>
              <w:top w:val="nil"/>
              <w:left w:val="nil"/>
              <w:bottom w:val="single" w:sz="4" w:space="0" w:color="000000"/>
              <w:right w:val="single" w:sz="4" w:space="0" w:color="000000"/>
            </w:tcBorders>
            <w:shd w:val="clear" w:color="auto" w:fill="auto"/>
            <w:vAlign w:val="center"/>
          </w:tcPr>
          <w:p w14:paraId="17FC6C0A"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UMGC Discussion Board</w:t>
            </w:r>
          </w:p>
        </w:tc>
        <w:tc>
          <w:tcPr>
            <w:tcW w:w="1399" w:type="dxa"/>
            <w:tcBorders>
              <w:top w:val="nil"/>
              <w:left w:val="nil"/>
              <w:bottom w:val="single" w:sz="4" w:space="0" w:color="000000"/>
              <w:right w:val="single" w:sz="4" w:space="0" w:color="000000"/>
            </w:tcBorders>
            <w:shd w:val="clear" w:color="auto" w:fill="auto"/>
            <w:vAlign w:val="center"/>
          </w:tcPr>
          <w:p w14:paraId="17FC6C0B"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3182" w:type="dxa"/>
            <w:tcBorders>
              <w:top w:val="nil"/>
              <w:left w:val="nil"/>
              <w:bottom w:val="single" w:sz="4" w:space="0" w:color="000000"/>
              <w:right w:val="single" w:sz="4" w:space="0" w:color="000000"/>
            </w:tcBorders>
            <w:shd w:val="clear" w:color="auto" w:fill="auto"/>
            <w:vAlign w:val="center"/>
          </w:tcPr>
          <w:p w14:paraId="17FC6C0C" w14:textId="77777777" w:rsidR="002C5B0C" w:rsidRDefault="00125CDE" w:rsidP="00C83E92">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Receive feedback on weekly deliverables</w:t>
            </w:r>
          </w:p>
        </w:tc>
        <w:tc>
          <w:tcPr>
            <w:tcW w:w="1123" w:type="dxa"/>
            <w:tcBorders>
              <w:top w:val="nil"/>
              <w:left w:val="nil"/>
              <w:bottom w:val="single" w:sz="4" w:space="0" w:color="000000"/>
              <w:right w:val="single" w:sz="4" w:space="0" w:color="000000"/>
            </w:tcBorders>
            <w:shd w:val="clear" w:color="auto" w:fill="auto"/>
            <w:vAlign w:val="center"/>
          </w:tcPr>
          <w:p w14:paraId="17FC6C0D" w14:textId="77777777" w:rsidR="002C5B0C" w:rsidRDefault="00125CDE" w:rsidP="00C83E9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bl>
    <w:p w14:paraId="17FC6C0F" w14:textId="77777777" w:rsidR="002C5B0C" w:rsidRDefault="002C5B0C">
      <w:pPr>
        <w:spacing w:after="160" w:line="259" w:lineRule="auto"/>
        <w:ind w:left="792" w:hanging="720"/>
        <w:rPr>
          <w:rFonts w:ascii="Times New Roman" w:eastAsia="Times New Roman" w:hAnsi="Times New Roman" w:cs="Times New Roman"/>
          <w:sz w:val="24"/>
          <w:szCs w:val="24"/>
        </w:rPr>
      </w:pPr>
    </w:p>
    <w:p w14:paraId="17FC6C10" w14:textId="77777777" w:rsidR="002C5B0C" w:rsidRPr="003F65D3" w:rsidRDefault="00125CDE" w:rsidP="00C83E92">
      <w:pPr>
        <w:pStyle w:val="Heading1"/>
        <w:spacing w:line="360" w:lineRule="auto"/>
        <w:rPr>
          <w:rFonts w:ascii="Times New Roman" w:hAnsi="Times New Roman" w:cs="Times New Roman"/>
          <w:b/>
          <w:bCs/>
          <w:sz w:val="32"/>
          <w:szCs w:val="32"/>
        </w:rPr>
      </w:pPr>
      <w:bookmarkStart w:id="31" w:name="_Toc86584216"/>
      <w:r w:rsidRPr="003F65D3">
        <w:rPr>
          <w:rFonts w:ascii="Times New Roman" w:hAnsi="Times New Roman" w:cs="Times New Roman"/>
          <w:b/>
          <w:bCs/>
          <w:sz w:val="32"/>
          <w:szCs w:val="32"/>
        </w:rPr>
        <w:t>8. Risk Management Plan</w:t>
      </w:r>
      <w:bookmarkEnd w:id="31"/>
    </w:p>
    <w:p w14:paraId="17FC6C11" w14:textId="77777777" w:rsidR="002C5B0C" w:rsidRDefault="00125CDE" w:rsidP="00C83E9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the team will take towards risk management is identifying all possible risks and planning the procedure to avoid the risks. This requires tracking potential changes to risk factors along the development process, as well as identifying solutions for any risks that may rise. In the case of any risk rising, the team will immediately report to the Project Manager, who maintains documentation of all risks and solutions through the development process.</w:t>
      </w:r>
    </w:p>
    <w:p w14:paraId="17FC6C12" w14:textId="77777777" w:rsidR="002C5B0C" w:rsidRDefault="00125CDE" w:rsidP="00C83E9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risk in scope, the client will agree to the terms of development, which will be followed by the development team.</w:t>
      </w:r>
    </w:p>
    <w:p w14:paraId="17FC6C13" w14:textId="77777777" w:rsidR="002C5B0C" w:rsidRDefault="00125CDE" w:rsidP="00C83E9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risk in communication and scheduling, all team members have agreed to dedicate eight weeks of their time to the development of the project and agreed upon a means of communication, as well as a flow of communication in order to direct any conversation towards the right channel.</w:t>
      </w:r>
    </w:p>
    <w:p w14:paraId="17FC6C14" w14:textId="77777777" w:rsidR="002C5B0C" w:rsidRDefault="00125CDE" w:rsidP="00C83E9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quality risk, the development team has established certain requirements, such as frequent and clear communication, observing and following milestones and progress, and constant coordination between all team leads to ensure requirements are met on all ends of the development process. Further information is available in the Risk Register (Appendix G)</w:t>
      </w:r>
    </w:p>
    <w:p w14:paraId="17FC6C15" w14:textId="77777777" w:rsidR="002C5B0C" w:rsidRDefault="002C5B0C">
      <w:pPr>
        <w:spacing w:line="480" w:lineRule="auto"/>
        <w:rPr>
          <w:rFonts w:ascii="Times New Roman" w:eastAsia="Times New Roman" w:hAnsi="Times New Roman" w:cs="Times New Roman"/>
          <w:sz w:val="24"/>
          <w:szCs w:val="24"/>
        </w:rPr>
      </w:pPr>
    </w:p>
    <w:p w14:paraId="17FC6C16" w14:textId="77777777" w:rsidR="002C5B0C" w:rsidRPr="003F65D3" w:rsidRDefault="00125CDE" w:rsidP="00C83E92">
      <w:pPr>
        <w:pStyle w:val="Heading1"/>
        <w:spacing w:line="360" w:lineRule="auto"/>
        <w:rPr>
          <w:rFonts w:ascii="Times New Roman" w:hAnsi="Times New Roman" w:cs="Times New Roman"/>
          <w:b/>
          <w:bCs/>
          <w:sz w:val="32"/>
          <w:szCs w:val="32"/>
        </w:rPr>
      </w:pPr>
      <w:bookmarkStart w:id="32" w:name="_Toc86584217"/>
      <w:r w:rsidRPr="003F65D3">
        <w:rPr>
          <w:rFonts w:ascii="Times New Roman" w:hAnsi="Times New Roman" w:cs="Times New Roman"/>
          <w:b/>
          <w:bCs/>
          <w:sz w:val="32"/>
          <w:szCs w:val="32"/>
        </w:rPr>
        <w:t>9. Procurement Management Plan</w:t>
      </w:r>
      <w:bookmarkEnd w:id="32"/>
    </w:p>
    <w:p w14:paraId="17FC6C17"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Introduction</w:t>
      </w:r>
    </w:p>
    <w:p w14:paraId="17FC6C18" w14:textId="064F2F6E"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Procurement Management Plan sets the procurement framework by which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project will follow.  This document shall serve as a guide for managing procurements throughout the software development life cycle of the EPS project and will be updated as acquisition needs change.  This plan identifies performers and the items and/or services that will be procured from them, the types of contracts to be used in support of this project, i.e., Indefinite delivery/indefinite quantity (IDIQ) contracts and/or Support Service Contracts, the contract approval process, and decision-making criteria.  Other items included in the procurement management plan include: procurement risks and procurement risk management considerations; how costs will be determined; how standard procurement documentation will be used; and procurement constraints.</w:t>
      </w:r>
    </w:p>
    <w:p w14:paraId="17FC6C19" w14:textId="77777777" w:rsidR="002C5B0C" w:rsidRDefault="002C5B0C" w:rsidP="00C83E92">
      <w:pPr>
        <w:spacing w:line="360" w:lineRule="auto"/>
        <w:ind w:left="1512" w:hanging="719"/>
        <w:rPr>
          <w:rFonts w:ascii="Times New Roman" w:eastAsia="Times New Roman" w:hAnsi="Times New Roman" w:cs="Times New Roman"/>
          <w:sz w:val="24"/>
          <w:szCs w:val="24"/>
        </w:rPr>
      </w:pPr>
    </w:p>
    <w:p w14:paraId="17FC6C1A"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9.2 Procurement Management Approach</w:t>
      </w:r>
    </w:p>
    <w:p w14:paraId="17FC6C1B" w14:textId="42ADAA16"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Manager shall provide project oversight and management for all acquisition and procurement activities 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project.  The Project Manager shall work with the project team to identify all items to be procured for the successful completion of this project.  The Project Management Office (PMO) will review the procurements list prior to submission to the Acquisitions Division and Financing Division.  The Acquisitions and Financing divisions shall review the procurement items, determine whether it is advantageous to </w:t>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to make or buy the items and Statement of Work (SoW).  </w:t>
      </w:r>
    </w:p>
    <w:p w14:paraId="17FC6C1C" w14:textId="77777777" w:rsidR="002C5B0C" w:rsidRDefault="002C5B0C" w:rsidP="00C83E92">
      <w:pPr>
        <w:spacing w:line="360" w:lineRule="auto"/>
        <w:ind w:left="720"/>
        <w:rPr>
          <w:rFonts w:ascii="Times New Roman" w:eastAsia="Times New Roman" w:hAnsi="Times New Roman" w:cs="Times New Roman"/>
        </w:rPr>
      </w:pPr>
    </w:p>
    <w:p w14:paraId="17FC6C1D" w14:textId="77777777" w:rsidR="002C5B0C" w:rsidRDefault="00125CDE" w:rsidP="00C83E92">
      <w:pPr>
        <w:spacing w:line="360" w:lineRule="auto"/>
        <w:ind w:left="720"/>
        <w:rPr>
          <w:rFonts w:ascii="Times New Roman" w:eastAsia="Times New Roman" w:hAnsi="Times New Roman" w:cs="Times New Roman"/>
          <w:b/>
        </w:rPr>
      </w:pPr>
      <w:r>
        <w:rPr>
          <w:rFonts w:ascii="Times New Roman" w:eastAsia="Times New Roman" w:hAnsi="Times New Roman" w:cs="Times New Roman"/>
          <w:b/>
        </w:rPr>
        <w:t>9.3 Procurement Definition</w:t>
      </w:r>
    </w:p>
    <w:p w14:paraId="17FC6C1E" w14:textId="3C9865B9"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procurement items and/or services have been determined to be essential 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completion and success.  The following list of items/services, justification, and timeline are pending PMO review for submission to the Acquisition and Financing divisions:</w:t>
      </w:r>
    </w:p>
    <w:p w14:paraId="62CD078F" w14:textId="77777777" w:rsidR="00916823" w:rsidRDefault="00916823" w:rsidP="00916823">
      <w:pPr>
        <w:pStyle w:val="ListParagraph"/>
        <w:ind w:left="792"/>
      </w:pPr>
      <w:r>
        <w:rPr>
          <w:rFonts w:ascii="Times New Roman" w:eastAsia="Times New Roman" w:hAnsi="Times New Roman" w:cs="Times New Roman"/>
        </w:rPr>
        <w:tab/>
      </w:r>
    </w:p>
    <w:tbl>
      <w:tblPr>
        <w:tblStyle w:val="GridTable4-Accent1"/>
        <w:tblW w:w="9350" w:type="dxa"/>
        <w:tblInd w:w="823" w:type="dxa"/>
        <w:tblLook w:val="04A0" w:firstRow="1" w:lastRow="0" w:firstColumn="1" w:lastColumn="0" w:noHBand="0" w:noVBand="1"/>
      </w:tblPr>
      <w:tblGrid>
        <w:gridCol w:w="3116"/>
        <w:gridCol w:w="4889"/>
        <w:gridCol w:w="1345"/>
      </w:tblGrid>
      <w:tr w:rsidR="00916823" w14:paraId="413AAF8E" w14:textId="77777777" w:rsidTr="006A5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A7E6CB" w14:textId="77777777" w:rsidR="00916823" w:rsidRPr="00916823" w:rsidRDefault="00916823" w:rsidP="006A5439">
            <w:pPr>
              <w:pStyle w:val="ListParagraph"/>
              <w:ind w:left="0"/>
              <w:rPr>
                <w:rFonts w:ascii="Times New Roman" w:hAnsi="Times New Roman" w:cs="Times New Roman"/>
              </w:rPr>
            </w:pPr>
            <w:r w:rsidRPr="00916823">
              <w:rPr>
                <w:rFonts w:ascii="Times New Roman" w:hAnsi="Times New Roman" w:cs="Times New Roman"/>
              </w:rPr>
              <w:t>Item/Service</w:t>
            </w:r>
          </w:p>
        </w:tc>
        <w:tc>
          <w:tcPr>
            <w:tcW w:w="4889" w:type="dxa"/>
          </w:tcPr>
          <w:p w14:paraId="3A4DDE86" w14:textId="77777777" w:rsidR="00916823" w:rsidRPr="00916823" w:rsidRDefault="00916823" w:rsidP="006A543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6823">
              <w:rPr>
                <w:rFonts w:ascii="Times New Roman" w:hAnsi="Times New Roman" w:cs="Times New Roman"/>
              </w:rPr>
              <w:t>Justification</w:t>
            </w:r>
          </w:p>
        </w:tc>
        <w:tc>
          <w:tcPr>
            <w:tcW w:w="1345" w:type="dxa"/>
          </w:tcPr>
          <w:p w14:paraId="585EA05B" w14:textId="77777777" w:rsidR="00916823" w:rsidRPr="00916823" w:rsidRDefault="00916823" w:rsidP="006A543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6823">
              <w:rPr>
                <w:rFonts w:ascii="Times New Roman" w:hAnsi="Times New Roman" w:cs="Times New Roman"/>
              </w:rPr>
              <w:t>Needed By</w:t>
            </w:r>
          </w:p>
        </w:tc>
      </w:tr>
      <w:tr w:rsidR="00916823" w14:paraId="08806B5B" w14:textId="77777777" w:rsidTr="006A5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6DB507" w14:textId="25229EEE" w:rsidR="00916823" w:rsidRPr="00916823" w:rsidRDefault="00916823" w:rsidP="006A5439">
            <w:pPr>
              <w:pStyle w:val="ListParagraph"/>
              <w:ind w:left="0"/>
              <w:rPr>
                <w:rFonts w:ascii="Times New Roman" w:hAnsi="Times New Roman" w:cs="Times New Roman"/>
              </w:rPr>
            </w:pPr>
            <w:r w:rsidRPr="00916823">
              <w:rPr>
                <w:rFonts w:ascii="Times New Roman" w:hAnsi="Times New Roman" w:cs="Times New Roman"/>
              </w:rPr>
              <w:t xml:space="preserve">Item A; </w:t>
            </w:r>
            <w:r w:rsidR="00976701">
              <w:rPr>
                <w:rFonts w:ascii="Times New Roman" w:hAnsi="Times New Roman" w:cs="Times New Roman"/>
              </w:rPr>
              <w:t>Eclipse</w:t>
            </w:r>
          </w:p>
        </w:tc>
        <w:tc>
          <w:tcPr>
            <w:tcW w:w="4889" w:type="dxa"/>
          </w:tcPr>
          <w:p w14:paraId="22C68A3D" w14:textId="5E4941BA" w:rsidR="00916823" w:rsidRPr="00916823" w:rsidRDefault="00916823" w:rsidP="006A54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6823">
              <w:rPr>
                <w:rFonts w:ascii="Times New Roman" w:hAnsi="Times New Roman" w:cs="Times New Roman"/>
              </w:rPr>
              <w:t xml:space="preserve">Needed </w:t>
            </w:r>
            <w:r w:rsidR="00976701">
              <w:rPr>
                <w:rFonts w:ascii="Times New Roman" w:hAnsi="Times New Roman" w:cs="Times New Roman"/>
              </w:rPr>
              <w:t>to develop the required Java code</w:t>
            </w:r>
          </w:p>
        </w:tc>
        <w:tc>
          <w:tcPr>
            <w:tcW w:w="1345" w:type="dxa"/>
          </w:tcPr>
          <w:p w14:paraId="35B1FE95" w14:textId="78B52FBB" w:rsidR="00916823" w:rsidRPr="00916823" w:rsidRDefault="00976701" w:rsidP="006A54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20211031</w:t>
            </w:r>
          </w:p>
        </w:tc>
      </w:tr>
      <w:tr w:rsidR="00916823" w14:paraId="009B04BC" w14:textId="77777777" w:rsidTr="006A5439">
        <w:tc>
          <w:tcPr>
            <w:cnfStyle w:val="001000000000" w:firstRow="0" w:lastRow="0" w:firstColumn="1" w:lastColumn="0" w:oddVBand="0" w:evenVBand="0" w:oddHBand="0" w:evenHBand="0" w:firstRowFirstColumn="0" w:firstRowLastColumn="0" w:lastRowFirstColumn="0" w:lastRowLastColumn="0"/>
            <w:tcW w:w="3116" w:type="dxa"/>
          </w:tcPr>
          <w:p w14:paraId="41A331A3" w14:textId="788E432E" w:rsidR="00916823" w:rsidRPr="00916823" w:rsidRDefault="00916823" w:rsidP="006A5439">
            <w:pPr>
              <w:pStyle w:val="ListParagraph"/>
              <w:ind w:left="0"/>
              <w:rPr>
                <w:rFonts w:ascii="Times New Roman" w:hAnsi="Times New Roman" w:cs="Times New Roman"/>
              </w:rPr>
            </w:pPr>
            <w:r w:rsidRPr="00916823">
              <w:rPr>
                <w:rFonts w:ascii="Times New Roman" w:hAnsi="Times New Roman" w:cs="Times New Roman"/>
              </w:rPr>
              <w:t xml:space="preserve">Item B; </w:t>
            </w:r>
            <w:r w:rsidR="00976701">
              <w:rPr>
                <w:rFonts w:ascii="Times New Roman" w:hAnsi="Times New Roman" w:cs="Times New Roman"/>
              </w:rPr>
              <w:t>SQL Lite</w:t>
            </w:r>
          </w:p>
        </w:tc>
        <w:tc>
          <w:tcPr>
            <w:tcW w:w="4889" w:type="dxa"/>
          </w:tcPr>
          <w:p w14:paraId="2CB4212B" w14:textId="3F89E5C1" w:rsidR="00916823" w:rsidRPr="00916823" w:rsidRDefault="00916823" w:rsidP="006A54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6823">
              <w:rPr>
                <w:rFonts w:ascii="Times New Roman" w:hAnsi="Times New Roman" w:cs="Times New Roman"/>
              </w:rPr>
              <w:t xml:space="preserve">Needed to host </w:t>
            </w:r>
            <w:r w:rsidR="00976701">
              <w:rPr>
                <w:rFonts w:ascii="Times New Roman" w:hAnsi="Times New Roman" w:cs="Times New Roman"/>
              </w:rPr>
              <w:t>Work Request</w:t>
            </w:r>
            <w:r w:rsidRPr="00916823">
              <w:rPr>
                <w:rFonts w:ascii="Times New Roman" w:hAnsi="Times New Roman" w:cs="Times New Roman"/>
              </w:rPr>
              <w:t xml:space="preserve"> Database </w:t>
            </w:r>
          </w:p>
        </w:tc>
        <w:tc>
          <w:tcPr>
            <w:tcW w:w="1345" w:type="dxa"/>
          </w:tcPr>
          <w:p w14:paraId="15693821" w14:textId="119706A5" w:rsidR="00916823" w:rsidRPr="00916823" w:rsidRDefault="00976701" w:rsidP="006A54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20211031</w:t>
            </w:r>
          </w:p>
        </w:tc>
      </w:tr>
      <w:tr w:rsidR="00916823" w14:paraId="11E18502" w14:textId="77777777" w:rsidTr="006A5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11635B" w14:textId="6505DDFC" w:rsidR="00916823" w:rsidRPr="00916823" w:rsidRDefault="00916823" w:rsidP="006A5439">
            <w:pPr>
              <w:pStyle w:val="ListParagraph"/>
              <w:ind w:left="0"/>
              <w:rPr>
                <w:rFonts w:ascii="Times New Roman" w:hAnsi="Times New Roman" w:cs="Times New Roman"/>
              </w:rPr>
            </w:pPr>
            <w:r w:rsidRPr="00916823">
              <w:rPr>
                <w:rFonts w:ascii="Times New Roman" w:hAnsi="Times New Roman" w:cs="Times New Roman"/>
              </w:rPr>
              <w:t xml:space="preserve">Item C; </w:t>
            </w:r>
            <w:r w:rsidR="00976701">
              <w:rPr>
                <w:rFonts w:ascii="Times New Roman" w:hAnsi="Times New Roman" w:cs="Times New Roman"/>
              </w:rPr>
              <w:t>QT Jambi</w:t>
            </w:r>
          </w:p>
        </w:tc>
        <w:tc>
          <w:tcPr>
            <w:tcW w:w="4889" w:type="dxa"/>
          </w:tcPr>
          <w:p w14:paraId="741D89B3" w14:textId="4E87AE63" w:rsidR="00916823" w:rsidRPr="00916823" w:rsidRDefault="00916823" w:rsidP="006A54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6823">
              <w:rPr>
                <w:rFonts w:ascii="Times New Roman" w:hAnsi="Times New Roman" w:cs="Times New Roman"/>
              </w:rPr>
              <w:t xml:space="preserve">Needed </w:t>
            </w:r>
            <w:r w:rsidR="00976701">
              <w:rPr>
                <w:rFonts w:ascii="Times New Roman" w:hAnsi="Times New Roman" w:cs="Times New Roman"/>
              </w:rPr>
              <w:t>to develop dynamic widgets</w:t>
            </w:r>
          </w:p>
        </w:tc>
        <w:tc>
          <w:tcPr>
            <w:tcW w:w="1345" w:type="dxa"/>
          </w:tcPr>
          <w:p w14:paraId="2C38960F" w14:textId="510A30D7" w:rsidR="00916823" w:rsidRPr="00916823" w:rsidRDefault="00976701" w:rsidP="006A54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20211031</w:t>
            </w:r>
          </w:p>
        </w:tc>
      </w:tr>
    </w:tbl>
    <w:p w14:paraId="17FC6C28" w14:textId="77777777" w:rsidR="002C5B0C" w:rsidRDefault="002C5B0C" w:rsidP="00916823">
      <w:pPr>
        <w:spacing w:line="360" w:lineRule="auto"/>
        <w:rPr>
          <w:rFonts w:ascii="Times New Roman" w:eastAsia="Times New Roman" w:hAnsi="Times New Roman" w:cs="Times New Roman"/>
        </w:rPr>
      </w:pPr>
    </w:p>
    <w:p w14:paraId="17FC6C29" w14:textId="7026CE68"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above list of procurement items, the following individuals are authorized to approve purchases 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project team.</w:t>
      </w:r>
    </w:p>
    <w:p w14:paraId="17FC6C2A"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Role</w:t>
      </w:r>
    </w:p>
    <w:p w14:paraId="17FC6C2B" w14:textId="7C1E6ABC" w:rsidR="002C5B0C" w:rsidRDefault="00976701"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Dave Leake</w:t>
      </w:r>
      <w:r w:rsidR="00980731">
        <w:rPr>
          <w:rFonts w:ascii="Times New Roman" w:eastAsia="Times New Roman" w:hAnsi="Times New Roman" w:cs="Times New Roman"/>
          <w:sz w:val="24"/>
          <w:szCs w:val="24"/>
        </w:rPr>
        <w:tab/>
      </w:r>
      <w:r w:rsidR="00125CDE">
        <w:rPr>
          <w:rFonts w:ascii="Times New Roman" w:eastAsia="Times New Roman" w:hAnsi="Times New Roman" w:cs="Times New Roman"/>
          <w:sz w:val="24"/>
          <w:szCs w:val="24"/>
        </w:rPr>
        <w:tab/>
        <w:t>Project Manager</w:t>
      </w:r>
    </w:p>
    <w:p w14:paraId="17FC6C2C" w14:textId="1D8C7D8E" w:rsidR="002C5B0C" w:rsidRDefault="00976701"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Ian Oliver</w:t>
      </w:r>
      <w:r w:rsidR="00980731">
        <w:rPr>
          <w:rFonts w:ascii="Times New Roman" w:eastAsia="Times New Roman" w:hAnsi="Times New Roman" w:cs="Times New Roman"/>
          <w:sz w:val="24"/>
          <w:szCs w:val="24"/>
        </w:rPr>
        <w:tab/>
      </w:r>
      <w:r w:rsidR="00125CDE">
        <w:rPr>
          <w:rFonts w:ascii="Times New Roman" w:eastAsia="Times New Roman" w:hAnsi="Times New Roman" w:cs="Times New Roman"/>
          <w:sz w:val="24"/>
          <w:szCs w:val="24"/>
        </w:rPr>
        <w:tab/>
        <w:t>Lead Designer</w:t>
      </w:r>
    </w:p>
    <w:p w14:paraId="17FC6C2D" w14:textId="77777777" w:rsidR="002C5B0C" w:rsidRDefault="002C5B0C" w:rsidP="00C83E92">
      <w:pPr>
        <w:spacing w:line="360" w:lineRule="auto"/>
        <w:ind w:left="720"/>
        <w:rPr>
          <w:rFonts w:ascii="Times New Roman" w:eastAsia="Times New Roman" w:hAnsi="Times New Roman" w:cs="Times New Roman"/>
        </w:rPr>
      </w:pPr>
    </w:p>
    <w:p w14:paraId="17FC6C2E"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9.4 Type of Contract Vehicles to be Used</w:t>
      </w:r>
    </w:p>
    <w:p w14:paraId="17FC6C2F" w14:textId="2254B69E"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items and services to be procured 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will be solicited under IDIQ and Support Service contracts.  The project team will work with the Acquisition and Finance Divisions to define the item types, quantities, services, and required delivery dates.  The Acquisition and Finance divisions will then solicit bids from various performers in order to procure the items within the required time frame and at a reasonable cost under the IDIQ and Support Service vehicles.  This contract will be awarded with one base </w:t>
      </w:r>
      <w:r w:rsidR="00976701">
        <w:rPr>
          <w:rFonts w:ascii="Times New Roman" w:eastAsia="Times New Roman" w:hAnsi="Times New Roman" w:cs="Times New Roman"/>
          <w:sz w:val="24"/>
          <w:szCs w:val="24"/>
        </w:rPr>
        <w:t xml:space="preserve">month </w:t>
      </w:r>
      <w:r>
        <w:rPr>
          <w:rFonts w:ascii="Times New Roman" w:eastAsia="Times New Roman" w:hAnsi="Times New Roman" w:cs="Times New Roman"/>
          <w:sz w:val="24"/>
          <w:szCs w:val="24"/>
        </w:rPr>
        <w:t xml:space="preserve">and </w:t>
      </w:r>
      <w:r w:rsidR="0097670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option </w:t>
      </w:r>
      <w:r w:rsidR="00976701">
        <w:rPr>
          <w:rFonts w:ascii="Times New Roman" w:eastAsia="Times New Roman" w:hAnsi="Times New Roman" w:cs="Times New Roman"/>
          <w:sz w:val="24"/>
          <w:szCs w:val="24"/>
        </w:rPr>
        <w:t>month</w:t>
      </w:r>
      <w:r>
        <w:rPr>
          <w:rFonts w:ascii="Times New Roman" w:eastAsia="Times New Roman" w:hAnsi="Times New Roman" w:cs="Times New Roman"/>
          <w:sz w:val="24"/>
          <w:szCs w:val="24"/>
        </w:rPr>
        <w:t>.</w:t>
      </w:r>
    </w:p>
    <w:p w14:paraId="17FC6C30"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9.5 Procurement Risks</w:t>
      </w:r>
    </w:p>
    <w:p w14:paraId="17FC6C31"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all risks will be managed in accordance with the project’s risk management plan, there are specific risks which pertain specifically to the acquisition process which must be considered:</w:t>
      </w:r>
    </w:p>
    <w:p w14:paraId="17FC6C32"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Unrealistic schedule and cost expectations for performers</w:t>
      </w:r>
    </w:p>
    <w:p w14:paraId="17FC6C33"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capacity capabilities of vendors</w:t>
      </w:r>
    </w:p>
    <w:p w14:paraId="17FC6C34"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with current contracts and vendor relationships</w:t>
      </w:r>
    </w:p>
    <w:p w14:paraId="17FC6C35"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for upgrades and improvements of purchased technology</w:t>
      </w:r>
    </w:p>
    <w:p w14:paraId="17FC6C36"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delays in shipping and impacts on cost and schedule</w:t>
      </w:r>
    </w:p>
    <w:p w14:paraId="17FC6C37"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Questionable past performers</w:t>
      </w:r>
    </w:p>
    <w:p w14:paraId="17FC6C38" w14:textId="77777777" w:rsidR="002C5B0C" w:rsidRDefault="00125CDE" w:rsidP="00C83E92">
      <w:pPr>
        <w:numPr>
          <w:ilvl w:val="0"/>
          <w:numId w:val="10"/>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that final product does not meet requirements</w:t>
      </w:r>
    </w:p>
    <w:p w14:paraId="17FC6C39"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9.6 Procurement Risk Management</w:t>
      </w:r>
    </w:p>
    <w:p w14:paraId="17FC6C3A"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procurement efforts involve external organizations and potentially affect current and future business relationships as well as internal supply chain and vendor management operations.  Because of the sensitivity of these relationships and operations the project team will include the project sponsor and a designated representative from the Acquisition and Finance divisions in all project meetings and status reviews. </w:t>
      </w:r>
    </w:p>
    <w:p w14:paraId="17FC6C3B"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9.7 Cost Determination</w:t>
      </w:r>
    </w:p>
    <w:p w14:paraId="17FC6C3C" w14:textId="64E7924B"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w:t>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shall issue a Broad Agency Announcement (BAA) in order to solicit proposals from various vendors and performers, which describe how they will meet the requirements of the </w:t>
      </w:r>
      <w:r w:rsidR="00027789">
        <w:rPr>
          <w:rFonts w:ascii="Times New Roman" w:eastAsia="Times New Roman" w:hAnsi="Times New Roman" w:cs="Times New Roman"/>
          <w:sz w:val="24"/>
          <w:szCs w:val="24"/>
        </w:rPr>
        <w:t xml:space="preserve">Work Request Application and </w:t>
      </w:r>
      <w:r>
        <w:rPr>
          <w:rFonts w:ascii="Times New Roman" w:eastAsia="Times New Roman" w:hAnsi="Times New Roman" w:cs="Times New Roman"/>
          <w:sz w:val="24"/>
          <w:szCs w:val="24"/>
        </w:rPr>
        <w:t>the cost of doing so.  All proposals will include vendor/performer support of each of the items listed in the Section 9.3 table</w:t>
      </w:r>
      <w:r w:rsidR="00027789">
        <w:rPr>
          <w:rFonts w:ascii="Times New Roman" w:eastAsia="Times New Roman" w:hAnsi="Times New Roman" w:cs="Times New Roman"/>
          <w:sz w:val="24"/>
          <w:szCs w:val="24"/>
        </w:rPr>
        <w:t>.</w:t>
      </w:r>
    </w:p>
    <w:p w14:paraId="17FC6C3D"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9.8 Standardized Procurement Documentation</w:t>
      </w:r>
    </w:p>
    <w:p w14:paraId="17FC6C3E" w14:textId="160C379C" w:rsidR="002C5B0C" w:rsidRDefault="00125CDE" w:rsidP="00E806FA">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environment, the goal is to simplify the procurement management by any means necessary in order to facilitate successful completion of the </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To aid in simplifying these tasks, a documentation standard will be instituted for all steps of the acquisition process.</w:t>
      </w:r>
    </w:p>
    <w:p w14:paraId="17FC6C3F" w14:textId="29680608" w:rsidR="002C5B0C" w:rsidRDefault="00125CDE" w:rsidP="00E806FA">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Management Office (PMO) maintains a repository on the </w:t>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w:t>
      </w:r>
      <w:r w:rsidR="00976701">
        <w:rPr>
          <w:rFonts w:ascii="Times New Roman" w:eastAsia="Times New Roman" w:hAnsi="Times New Roman" w:cs="Times New Roman"/>
          <w:sz w:val="24"/>
          <w:szCs w:val="24"/>
        </w:rPr>
        <w:t>Google Drive</w:t>
      </w:r>
      <w:r>
        <w:rPr>
          <w:rFonts w:ascii="Times New Roman" w:eastAsia="Times New Roman" w:hAnsi="Times New Roman" w:cs="Times New Roman"/>
          <w:sz w:val="24"/>
          <w:szCs w:val="24"/>
        </w:rPr>
        <w:t xml:space="preserve"> which contains standard project management and procurement documentation that will be used for the </w:t>
      </w:r>
      <w:r w:rsidR="00976701">
        <w:rPr>
          <w:rFonts w:ascii="Times New Roman" w:eastAsia="Times New Roman" w:hAnsi="Times New Roman" w:cs="Times New Roman"/>
          <w:sz w:val="24"/>
          <w:szCs w:val="24"/>
        </w:rPr>
        <w:t>Work Request Application project.</w:t>
      </w:r>
    </w:p>
    <w:p w14:paraId="17FC6C40"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 Contract Approval Process</w:t>
      </w:r>
    </w:p>
    <w:p w14:paraId="17FC6C41" w14:textId="1B160EF1" w:rsidR="002C5B0C" w:rsidRDefault="00125CDE" w:rsidP="00E806FA">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the contract approval process is to determine what items and/or services will require procurement from outside vendors/performers.  This will be determined by conducting a cost analysis on products or services which can be provided internally and compared with purchase prices from vendors.  Once cost analyses are complete and the list of items and services to be procured externally is finalized, the Finance and Acquisition divisions will send out BAAs.  Once solicitations are complete and proposals have been received, the approval process will begin.  The Project Manager </w:t>
      </w:r>
      <w:r w:rsidR="00027789">
        <w:rPr>
          <w:rFonts w:ascii="Times New Roman" w:eastAsia="Times New Roman" w:hAnsi="Times New Roman" w:cs="Times New Roman"/>
          <w:sz w:val="24"/>
          <w:szCs w:val="24"/>
        </w:rPr>
        <w:t>(Dave Leake</w:t>
      </w:r>
      <w:r>
        <w:rPr>
          <w:rFonts w:ascii="Times New Roman" w:eastAsia="Times New Roman" w:hAnsi="Times New Roman" w:cs="Times New Roman"/>
          <w:sz w:val="24"/>
          <w:szCs w:val="24"/>
        </w:rPr>
        <w:t>), representatives from the Acquisition and Finance divisions, will conduct a review of all vendor proposals to determine which meet the criteria established by the project team and the Acquisition and Finance divisions.  Purchases less than $25,000.00 only require the approval of the Project Manager (</w:t>
      </w:r>
      <w:r w:rsidR="00027789">
        <w:rPr>
          <w:rFonts w:ascii="Times New Roman" w:eastAsia="Times New Roman" w:hAnsi="Times New Roman" w:cs="Times New Roman"/>
          <w:sz w:val="24"/>
          <w:szCs w:val="24"/>
        </w:rPr>
        <w:t>Dave Leake</w:t>
      </w:r>
      <w:r>
        <w:rPr>
          <w:rFonts w:ascii="Times New Roman" w:eastAsia="Times New Roman" w:hAnsi="Times New Roman" w:cs="Times New Roman"/>
          <w:sz w:val="24"/>
          <w:szCs w:val="24"/>
        </w:rPr>
        <w:t>); whereas purchases greater than $25,000.00 must be approved by the Contract Review Board.  For these larger purchases the contract review board will be to determine which contract will be accepted.  The Contract Review Board consists of representatives from the project team, Acquisitions and Finance divisions, and the PMO.</w:t>
      </w:r>
    </w:p>
    <w:p w14:paraId="17FC6C42"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9.11 Decision Criteria</w:t>
      </w:r>
    </w:p>
    <w:p w14:paraId="17FC6C43"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criteria for the selection and award of acquisition contracts under the EPS project will be based on the following decision criteria:</w:t>
      </w:r>
    </w:p>
    <w:p w14:paraId="17FC6C44"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Ability of the vendor to provide all items by the required delivery dates</w:t>
      </w:r>
    </w:p>
    <w:p w14:paraId="17FC6C45"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Quality</w:t>
      </w:r>
    </w:p>
    <w:p w14:paraId="17FC6C46"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p w14:paraId="17FC6C47"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delivery dates</w:t>
      </w:r>
    </w:p>
    <w:p w14:paraId="17FC6C48"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outsourced cost versus in-sourcing</w:t>
      </w:r>
    </w:p>
    <w:p w14:paraId="17FC6C49" w14:textId="77777777" w:rsidR="002C5B0C" w:rsidRDefault="00125CDE" w:rsidP="00C83E92">
      <w:pPr>
        <w:numPr>
          <w:ilvl w:val="0"/>
          <w:numId w:val="1"/>
        </w:numPr>
        <w:spacing w:line="360" w:lineRule="auto"/>
        <w:ind w:left="2232"/>
        <w:rPr>
          <w:rFonts w:ascii="Times New Roman" w:eastAsia="Times New Roman" w:hAnsi="Times New Roman" w:cs="Times New Roman"/>
          <w:sz w:val="24"/>
          <w:szCs w:val="24"/>
        </w:rPr>
      </w:pPr>
      <w:r>
        <w:rPr>
          <w:rFonts w:ascii="Times New Roman" w:eastAsia="Times New Roman" w:hAnsi="Times New Roman" w:cs="Times New Roman"/>
          <w:sz w:val="24"/>
          <w:szCs w:val="24"/>
        </w:rPr>
        <w:t>Past performance</w:t>
      </w:r>
    </w:p>
    <w:p w14:paraId="17FC6C4A" w14:textId="77777777"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criteria will be measured by the contracts review board and/or the Project Manager.  The ultimate decision will be made based on these criteria as well as available resources.</w:t>
      </w:r>
    </w:p>
    <w:p w14:paraId="17FC6C4B"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9.12 Vendor/Performer Management</w:t>
      </w:r>
    </w:p>
    <w:p w14:paraId="17FC6C4C" w14:textId="161B370A" w:rsidR="002C5B0C" w:rsidRDefault="00125CDE" w:rsidP="00C83E9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Manager is ultimately responsible for managing vendors/performers.  In order to ensure the timely delivery and high quality of products from the vendors/performers the Project Manager, or their designee will meet weekly with the Acquisition and Finance divisions and each vendor/performer to discuss the progress for each procured item.  The meetings can be </w:t>
      </w:r>
      <w:r w:rsidR="00485FA1">
        <w:rPr>
          <w:rFonts w:ascii="Times New Roman" w:eastAsia="Times New Roman" w:hAnsi="Times New Roman" w:cs="Times New Roman"/>
          <w:sz w:val="24"/>
          <w:szCs w:val="24"/>
        </w:rPr>
        <w:t>Zoom</w:t>
      </w:r>
      <w:r>
        <w:rPr>
          <w:rFonts w:ascii="Times New Roman" w:eastAsia="Times New Roman" w:hAnsi="Times New Roman" w:cs="Times New Roman"/>
          <w:sz w:val="24"/>
          <w:szCs w:val="24"/>
        </w:rPr>
        <w:t xml:space="preserve"> or by teleconference means.  The purpose of these meetings will be to review all documented specifications for each product as well as to review the quality test findings.  This forum will provide an opportunity to review each item’s development or the service provided in order to ensure it complies with the requirements established in the project specifications.  It also serves as an opportunity to ask questions or modify contracts or requirements ahead of time in order to prevent delays in delivery and schedule.  The Project Manager will be responsible for scheduling this meeting on a weekly basis until all items are delivered and determined to be acceptable.</w:t>
      </w:r>
    </w:p>
    <w:p w14:paraId="17FC6C4D"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9.13 Performance Metrics for Procurement Activities</w:t>
      </w:r>
    </w:p>
    <w:p w14:paraId="17FC6C4E" w14:textId="77777777" w:rsidR="002C5B0C" w:rsidRDefault="00125CDE" w:rsidP="00C83E92">
      <w:pPr>
        <w:spacing w:line="360" w:lineRule="auto"/>
        <w:ind w:left="720" w:firstLine="720"/>
        <w:rPr>
          <w:rFonts w:ascii="Times New Roman" w:eastAsia="Times New Roman" w:hAnsi="Times New Roman" w:cs="Times New Roman"/>
          <w:sz w:val="24"/>
          <w:szCs w:val="24"/>
        </w:rPr>
      </w:pPr>
      <w:bookmarkStart w:id="33" w:name="_haw6l7xx60x" w:colFirst="0" w:colLast="0"/>
      <w:bookmarkEnd w:id="33"/>
      <w:r>
        <w:rPr>
          <w:rFonts w:ascii="Times New Roman" w:eastAsia="Times New Roman" w:hAnsi="Times New Roman" w:cs="Times New Roman"/>
          <w:sz w:val="24"/>
          <w:szCs w:val="24"/>
        </w:rPr>
        <w:t>While the Acquisition and Finance divisions have their own internal metrics for procurement, the following metrics are established for vendor performance for the EPS project procurement activities.  Each metric is rated on a 1-3 scale as indicated below:</w:t>
      </w:r>
    </w:p>
    <w:p w14:paraId="3D1AE875" w14:textId="77777777" w:rsidR="00945167" w:rsidRDefault="00945167" w:rsidP="00C83E92">
      <w:pPr>
        <w:spacing w:line="360" w:lineRule="auto"/>
        <w:ind w:left="792" w:hanging="720"/>
        <w:rPr>
          <w:rFonts w:ascii="Times New Roman" w:eastAsia="Times New Roman" w:hAnsi="Times New Roman" w:cs="Times New Roman"/>
        </w:rPr>
      </w:pPr>
      <w:r>
        <w:rPr>
          <w:rFonts w:ascii="Times New Roman" w:eastAsia="Times New Roman" w:hAnsi="Times New Roman" w:cs="Times New Roman"/>
          <w:color w:val="000000"/>
        </w:rPr>
        <w:tab/>
      </w:r>
    </w:p>
    <w:tbl>
      <w:tblPr>
        <w:tblStyle w:val="GridTable4-Accent1"/>
        <w:tblW w:w="9350" w:type="dxa"/>
        <w:tblInd w:w="787" w:type="dxa"/>
        <w:tblLook w:val="04A0" w:firstRow="1" w:lastRow="0" w:firstColumn="1" w:lastColumn="0" w:noHBand="0" w:noVBand="1"/>
      </w:tblPr>
      <w:tblGrid>
        <w:gridCol w:w="1096"/>
        <w:gridCol w:w="1094"/>
        <w:gridCol w:w="1124"/>
        <w:gridCol w:w="1782"/>
        <w:gridCol w:w="1012"/>
        <w:gridCol w:w="1033"/>
        <w:gridCol w:w="1011"/>
        <w:gridCol w:w="1198"/>
      </w:tblGrid>
      <w:tr w:rsidR="00945167" w14:paraId="4AB72C08" w14:textId="77777777" w:rsidTr="006A5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4C54998F" w14:textId="77777777" w:rsidR="00945167" w:rsidRDefault="00945167" w:rsidP="006A5439">
            <w:pPr>
              <w:pStyle w:val="ListParagraph"/>
              <w:ind w:left="0"/>
            </w:pPr>
            <w:r>
              <w:t>Vendor</w:t>
            </w:r>
          </w:p>
        </w:tc>
        <w:tc>
          <w:tcPr>
            <w:tcW w:w="1113" w:type="dxa"/>
          </w:tcPr>
          <w:p w14:paraId="6493EC12"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Quality</w:t>
            </w:r>
          </w:p>
        </w:tc>
        <w:tc>
          <w:tcPr>
            <w:tcW w:w="1131" w:type="dxa"/>
          </w:tcPr>
          <w:p w14:paraId="19D468AD"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Delivery</w:t>
            </w:r>
          </w:p>
        </w:tc>
        <w:tc>
          <w:tcPr>
            <w:tcW w:w="1643" w:type="dxa"/>
          </w:tcPr>
          <w:p w14:paraId="04C06B2D"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Documentation</w:t>
            </w:r>
          </w:p>
        </w:tc>
        <w:tc>
          <w:tcPr>
            <w:tcW w:w="1062" w:type="dxa"/>
          </w:tcPr>
          <w:p w14:paraId="64DC44E8"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Cost</w:t>
            </w:r>
          </w:p>
        </w:tc>
        <w:tc>
          <w:tcPr>
            <w:tcW w:w="1073" w:type="dxa"/>
          </w:tcPr>
          <w:p w14:paraId="714C74E2"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Time</w:t>
            </w:r>
          </w:p>
        </w:tc>
        <w:tc>
          <w:tcPr>
            <w:tcW w:w="1061" w:type="dxa"/>
          </w:tcPr>
          <w:p w14:paraId="1D2D04EE"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Unit</w:t>
            </w:r>
          </w:p>
        </w:tc>
        <w:tc>
          <w:tcPr>
            <w:tcW w:w="1153" w:type="dxa"/>
          </w:tcPr>
          <w:p w14:paraId="6322D7A1" w14:textId="77777777" w:rsidR="00945167" w:rsidRDefault="00945167" w:rsidP="006A5439">
            <w:pPr>
              <w:pStyle w:val="ListParagraph"/>
              <w:ind w:left="0"/>
              <w:cnfStyle w:val="100000000000" w:firstRow="1" w:lastRow="0" w:firstColumn="0" w:lastColumn="0" w:oddVBand="0" w:evenVBand="0" w:oddHBand="0" w:evenHBand="0" w:firstRowFirstColumn="0" w:firstRowLastColumn="0" w:lastRowFirstColumn="0" w:lastRowLastColumn="0"/>
            </w:pPr>
            <w:r>
              <w:t>Efficiency</w:t>
            </w:r>
          </w:p>
        </w:tc>
      </w:tr>
      <w:tr w:rsidR="00945167" w14:paraId="6EAE2EC5" w14:textId="77777777" w:rsidTr="006A5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0210200" w14:textId="77777777" w:rsidR="00945167" w:rsidRDefault="00945167" w:rsidP="006A5439">
            <w:pPr>
              <w:pStyle w:val="ListParagraph"/>
              <w:ind w:left="0"/>
            </w:pPr>
          </w:p>
        </w:tc>
        <w:tc>
          <w:tcPr>
            <w:tcW w:w="1113" w:type="dxa"/>
          </w:tcPr>
          <w:p w14:paraId="3D56A4B3"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131" w:type="dxa"/>
          </w:tcPr>
          <w:p w14:paraId="3FF933AE"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643" w:type="dxa"/>
          </w:tcPr>
          <w:p w14:paraId="56406D15"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62" w:type="dxa"/>
          </w:tcPr>
          <w:p w14:paraId="00A5946D"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73" w:type="dxa"/>
          </w:tcPr>
          <w:p w14:paraId="6B3BCC3F"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61" w:type="dxa"/>
          </w:tcPr>
          <w:p w14:paraId="701784FF"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c>
          <w:tcPr>
            <w:tcW w:w="1153" w:type="dxa"/>
          </w:tcPr>
          <w:p w14:paraId="5156169C" w14:textId="77777777" w:rsidR="00945167" w:rsidRDefault="00945167" w:rsidP="006A5439">
            <w:pPr>
              <w:pStyle w:val="ListParagraph"/>
              <w:ind w:left="0"/>
              <w:cnfStyle w:val="000000100000" w:firstRow="0" w:lastRow="0" w:firstColumn="0" w:lastColumn="0" w:oddVBand="0" w:evenVBand="0" w:oddHBand="1" w:evenHBand="0" w:firstRowFirstColumn="0" w:firstRowLastColumn="0" w:lastRowFirstColumn="0" w:lastRowLastColumn="0"/>
            </w:pPr>
          </w:p>
        </w:tc>
      </w:tr>
      <w:tr w:rsidR="00945167" w14:paraId="7000DED6" w14:textId="77777777" w:rsidTr="006A5439">
        <w:tc>
          <w:tcPr>
            <w:cnfStyle w:val="001000000000" w:firstRow="0" w:lastRow="0" w:firstColumn="1" w:lastColumn="0" w:oddVBand="0" w:evenVBand="0" w:oddHBand="0" w:evenHBand="0" w:firstRowFirstColumn="0" w:firstRowLastColumn="0" w:lastRowFirstColumn="0" w:lastRowLastColumn="0"/>
            <w:tcW w:w="1114" w:type="dxa"/>
          </w:tcPr>
          <w:p w14:paraId="2B451C13" w14:textId="77777777" w:rsidR="00945167" w:rsidRDefault="00945167" w:rsidP="006A5439">
            <w:pPr>
              <w:pStyle w:val="ListParagraph"/>
              <w:ind w:left="0"/>
            </w:pPr>
          </w:p>
        </w:tc>
        <w:tc>
          <w:tcPr>
            <w:tcW w:w="1113" w:type="dxa"/>
          </w:tcPr>
          <w:p w14:paraId="1552DCF2"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131" w:type="dxa"/>
          </w:tcPr>
          <w:p w14:paraId="26F2F3CD"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643" w:type="dxa"/>
          </w:tcPr>
          <w:p w14:paraId="517FC8AD"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062" w:type="dxa"/>
          </w:tcPr>
          <w:p w14:paraId="2E428072"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073" w:type="dxa"/>
          </w:tcPr>
          <w:p w14:paraId="484668F5"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061" w:type="dxa"/>
          </w:tcPr>
          <w:p w14:paraId="50356D26"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c>
          <w:tcPr>
            <w:tcW w:w="1153" w:type="dxa"/>
          </w:tcPr>
          <w:p w14:paraId="2CA92518" w14:textId="77777777" w:rsidR="00945167" w:rsidRDefault="00945167" w:rsidP="006A5439">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7FC6C6A" w14:textId="011927DD" w:rsidR="002C5B0C" w:rsidRDefault="002C5B0C" w:rsidP="00945167">
      <w:pPr>
        <w:spacing w:line="360" w:lineRule="auto"/>
        <w:rPr>
          <w:rFonts w:ascii="Times New Roman" w:eastAsia="Times New Roman" w:hAnsi="Times New Roman" w:cs="Times New Roman"/>
        </w:rPr>
      </w:pPr>
    </w:p>
    <w:p w14:paraId="17FC6C6B" w14:textId="77777777"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 Unsatisfactory</w:t>
      </w:r>
    </w:p>
    <w:p w14:paraId="17FC6C6C" w14:textId="77777777"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 Acceptable</w:t>
      </w:r>
    </w:p>
    <w:p w14:paraId="17FC6C6D" w14:textId="77777777"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 Exceptional</w:t>
      </w:r>
    </w:p>
    <w:p w14:paraId="17FC6C6E" w14:textId="77777777"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rating each vendor/performer, actual values will be noted in order to build a past-performance database for selecting vendors for future procurement activities.</w:t>
      </w:r>
    </w:p>
    <w:p w14:paraId="17FC6C6F" w14:textId="77777777" w:rsidR="002C5B0C" w:rsidRDefault="002C5B0C">
      <w:pPr>
        <w:spacing w:line="480" w:lineRule="auto"/>
        <w:ind w:left="720"/>
        <w:rPr>
          <w:rFonts w:ascii="Times New Roman" w:eastAsia="Times New Roman" w:hAnsi="Times New Roman" w:cs="Times New Roman"/>
        </w:rPr>
      </w:pPr>
    </w:p>
    <w:p w14:paraId="17FC6C70" w14:textId="77777777" w:rsidR="002C5B0C" w:rsidRPr="003F65D3" w:rsidRDefault="00125CDE" w:rsidP="00C83E92">
      <w:pPr>
        <w:pStyle w:val="Heading1"/>
        <w:spacing w:line="360" w:lineRule="auto"/>
        <w:rPr>
          <w:rFonts w:ascii="Times New Roman" w:hAnsi="Times New Roman" w:cs="Times New Roman"/>
          <w:b/>
          <w:bCs/>
          <w:sz w:val="32"/>
          <w:szCs w:val="32"/>
        </w:rPr>
      </w:pPr>
      <w:bookmarkStart w:id="34" w:name="_Toc86584218"/>
      <w:r w:rsidRPr="003F65D3">
        <w:rPr>
          <w:rFonts w:ascii="Times New Roman" w:hAnsi="Times New Roman" w:cs="Times New Roman"/>
          <w:b/>
          <w:bCs/>
          <w:sz w:val="32"/>
          <w:szCs w:val="32"/>
        </w:rPr>
        <w:t>10. Technical Process Plan</w:t>
      </w:r>
      <w:bookmarkEnd w:id="34"/>
    </w:p>
    <w:p w14:paraId="17FC6C71" w14:textId="1A964C61" w:rsidR="002C5B0C" w:rsidRDefault="00125CDE" w:rsidP="00C83E9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will be following the Software Development Life Cycle (SDLC) to help develop and deploy the Reservation/Billing Application. “SDLC is a process that produces software with the highest quality and lowest cost in the shortest time” (2019). To help implement everything the team will be utilizing various tools and techniques</w:t>
      </w:r>
    </w:p>
    <w:p w14:paraId="17FC6C72"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10.1 </w:t>
      </w:r>
      <w:r>
        <w:rPr>
          <w:rFonts w:ascii="Times New Roman" w:eastAsia="Times New Roman" w:hAnsi="Times New Roman" w:cs="Times New Roman"/>
          <w:b/>
          <w:sz w:val="24"/>
          <w:szCs w:val="24"/>
        </w:rPr>
        <w:tab/>
        <w:t>Process Model</w:t>
      </w:r>
    </w:p>
    <w:p w14:paraId="17FC6C73" w14:textId="09BC4E87"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0AEE">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will use the SDLC waterfall model, because it allows the team to plan in the early stages to prevent major design flaws from developing. The waterfall effect allows focus on one phase before starting the next, and each phase “waterfalls” into the next (2019). It’s one of the oldest and most straightforward approaches. </w:t>
      </w:r>
      <w:r>
        <w:rPr>
          <w:rFonts w:ascii="Times New Roman" w:eastAsia="Times New Roman" w:hAnsi="Times New Roman" w:cs="Times New Roman"/>
          <w:noProof/>
          <w:sz w:val="24"/>
          <w:szCs w:val="24"/>
        </w:rPr>
        <mc:AlternateContent>
          <mc:Choice Requires="wpg">
            <w:drawing>
              <wp:inline distT="0" distB="0" distL="0" distR="0" wp14:anchorId="17FC6DDE" wp14:editId="17FC6DDF">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Group 2"/>
                        <wpg:cNvGrpSpPr/>
                        <wpg:grpSpPr>
                          <a:xfrm>
                            <a:off x="0" y="0"/>
                            <a:ext cx="5486400" cy="3200400"/>
                            <a:chOff x="0" y="0"/>
                            <a:chExt cx="5486400" cy="3200400"/>
                          </a:xfrm>
                        </wpg:grpSpPr>
                        <wps:wsp>
                          <wps:cNvPr id="3" name="Rectangle 3"/>
                          <wps:cNvSpPr/>
                          <wps:spPr>
                            <a:xfrm>
                              <a:off x="0" y="0"/>
                              <a:ext cx="5486400" cy="3200400"/>
                            </a:xfrm>
                            <a:prstGeom prst="rect">
                              <a:avLst/>
                            </a:prstGeom>
                            <a:noFill/>
                            <a:ln>
                              <a:noFill/>
                            </a:ln>
                          </wps:spPr>
                          <wps:txbx>
                            <w:txbxContent>
                              <w:p w14:paraId="17FC6DEB"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4" name="Arrow: Bent-Up 4"/>
                          <wps:cNvSpPr/>
                          <wps:spPr>
                            <a:xfrm rot="5400000">
                              <a:off x="1098460" y="561093"/>
                              <a:ext cx="488311" cy="555924"/>
                            </a:xfrm>
                            <a:prstGeom prst="bentUpArrow">
                              <a:avLst>
                                <a:gd name="adj1" fmla="val 32840"/>
                                <a:gd name="adj2" fmla="val 25000"/>
                                <a:gd name="adj3" fmla="val 35780"/>
                              </a:avLst>
                            </a:prstGeom>
                            <a:solidFill>
                              <a:srgbClr val="C3D4EB"/>
                            </a:solidFill>
                            <a:ln w="12700" cap="flat" cmpd="sng">
                              <a:solidFill>
                                <a:schemeClr val="lt1"/>
                              </a:solidFill>
                              <a:prstDash val="solid"/>
                              <a:miter lim="800000"/>
                              <a:headEnd type="none" w="sm" len="sm"/>
                              <a:tailEnd type="none" w="sm" len="sm"/>
                            </a:ln>
                          </wps:spPr>
                          <wps:txbx>
                            <w:txbxContent>
                              <w:p w14:paraId="17FC6DEC"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5" name="Rectangle: Rounded Corners 5"/>
                          <wps:cNvSpPr/>
                          <wps:spPr>
                            <a:xfrm>
                              <a:off x="969088" y="19790"/>
                              <a:ext cx="822028" cy="575393"/>
                            </a:xfrm>
                            <a:prstGeom prst="roundRect">
                              <a:avLst>
                                <a:gd name="adj" fmla="val 16670"/>
                              </a:avLst>
                            </a:prstGeom>
                            <a:solidFill>
                              <a:srgbClr val="599BD5"/>
                            </a:solidFill>
                            <a:ln w="12700" cap="flat" cmpd="sng">
                              <a:solidFill>
                                <a:schemeClr val="lt1"/>
                              </a:solidFill>
                              <a:prstDash val="solid"/>
                              <a:miter lim="800000"/>
                              <a:headEnd type="none" w="sm" len="sm"/>
                              <a:tailEnd type="none" w="sm" len="sm"/>
                            </a:ln>
                          </wps:spPr>
                          <wps:txbx>
                            <w:txbxContent>
                              <w:p w14:paraId="17FC6DED"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997181" y="47883"/>
                              <a:ext cx="765842" cy="519207"/>
                            </a:xfrm>
                            <a:prstGeom prst="rect">
                              <a:avLst/>
                            </a:prstGeom>
                            <a:noFill/>
                            <a:ln>
                              <a:noFill/>
                            </a:ln>
                          </wps:spPr>
                          <wps:txbx>
                            <w:txbxContent>
                              <w:p w14:paraId="17FC6DEE" w14:textId="670175A7" w:rsidR="00125CDE" w:rsidRDefault="00125CDE">
                                <w:pPr>
                                  <w:spacing w:line="215" w:lineRule="auto"/>
                                  <w:jc w:val="center"/>
                                  <w:textDirection w:val="btLr"/>
                                </w:pPr>
                                <w:r>
                                  <w:rPr>
                                    <w:rFonts w:ascii="Calibri" w:eastAsia="Calibri" w:hAnsi="Calibri" w:cs="Calibri"/>
                                    <w:color w:val="000000"/>
                                    <w:sz w:val="16"/>
                                  </w:rPr>
                                  <w:t>Requirem</w:t>
                                </w:r>
                                <w:r w:rsidR="00E806FA">
                                  <w:rPr>
                                    <w:rFonts w:ascii="Calibri" w:eastAsia="Calibri" w:hAnsi="Calibri" w:cs="Calibri"/>
                                    <w:color w:val="000000"/>
                                    <w:sz w:val="16"/>
                                  </w:rPr>
                                  <w:t>en</w:t>
                                </w:r>
                                <w:r>
                                  <w:rPr>
                                    <w:rFonts w:ascii="Calibri" w:eastAsia="Calibri" w:hAnsi="Calibri" w:cs="Calibri"/>
                                    <w:color w:val="000000"/>
                                    <w:sz w:val="16"/>
                                  </w:rPr>
                                  <w:t>ts</w:t>
                                </w:r>
                              </w:p>
                            </w:txbxContent>
                          </wps:txbx>
                          <wps:bodyPr spcFirstLastPara="1" wrap="square" lIns="30475" tIns="30475" rIns="30475" bIns="30475" anchor="ctr" anchorCtr="0">
                            <a:noAutofit/>
                          </wps:bodyPr>
                        </wps:wsp>
                        <wps:wsp>
                          <wps:cNvPr id="8" name="Rectangle 8"/>
                          <wps:cNvSpPr/>
                          <wps:spPr>
                            <a:xfrm>
                              <a:off x="1791116" y="74667"/>
                              <a:ext cx="597865" cy="465058"/>
                            </a:xfrm>
                            <a:prstGeom prst="rect">
                              <a:avLst/>
                            </a:prstGeom>
                            <a:noFill/>
                            <a:ln>
                              <a:noFill/>
                            </a:ln>
                          </wps:spPr>
                          <wps:txbx>
                            <w:txbxContent>
                              <w:p w14:paraId="17FC6DEF"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9" name="Arrow: Bent-Up 9"/>
                          <wps:cNvSpPr/>
                          <wps:spPr>
                            <a:xfrm rot="5400000">
                              <a:off x="1780009" y="1207449"/>
                              <a:ext cx="488311" cy="555924"/>
                            </a:xfrm>
                            <a:prstGeom prst="bentUpArrow">
                              <a:avLst>
                                <a:gd name="adj1" fmla="val 32840"/>
                                <a:gd name="adj2" fmla="val 25000"/>
                                <a:gd name="adj3" fmla="val 35780"/>
                              </a:avLst>
                            </a:prstGeom>
                            <a:solidFill>
                              <a:srgbClr val="D0EBE9"/>
                            </a:solidFill>
                            <a:ln w="12700" cap="flat" cmpd="sng">
                              <a:solidFill>
                                <a:schemeClr val="lt1"/>
                              </a:solidFill>
                              <a:prstDash val="solid"/>
                              <a:miter lim="800000"/>
                              <a:headEnd type="none" w="sm" len="sm"/>
                              <a:tailEnd type="none" w="sm" len="sm"/>
                            </a:ln>
                          </wps:spPr>
                          <wps:txbx>
                            <w:txbxContent>
                              <w:p w14:paraId="17FC6DF0"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0" name="Rectangle: Rounded Corners 10"/>
                          <wps:cNvSpPr/>
                          <wps:spPr>
                            <a:xfrm>
                              <a:off x="1650637" y="666147"/>
                              <a:ext cx="822028" cy="575393"/>
                            </a:xfrm>
                            <a:prstGeom prst="roundRect">
                              <a:avLst>
                                <a:gd name="adj" fmla="val 16670"/>
                              </a:avLst>
                            </a:prstGeom>
                            <a:solidFill>
                              <a:srgbClr val="52CBCC"/>
                            </a:solidFill>
                            <a:ln w="12700" cap="flat" cmpd="sng">
                              <a:solidFill>
                                <a:schemeClr val="lt1"/>
                              </a:solidFill>
                              <a:prstDash val="solid"/>
                              <a:miter lim="800000"/>
                              <a:headEnd type="none" w="sm" len="sm"/>
                              <a:tailEnd type="none" w="sm" len="sm"/>
                            </a:ln>
                          </wps:spPr>
                          <wps:txbx>
                            <w:txbxContent>
                              <w:p w14:paraId="17FC6DF1"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1678730" y="694240"/>
                              <a:ext cx="765842" cy="519207"/>
                            </a:xfrm>
                            <a:prstGeom prst="rect">
                              <a:avLst/>
                            </a:prstGeom>
                            <a:noFill/>
                            <a:ln>
                              <a:noFill/>
                            </a:ln>
                          </wps:spPr>
                          <wps:txbx>
                            <w:txbxContent>
                              <w:p w14:paraId="17FC6DF2" w14:textId="77777777" w:rsidR="00125CDE" w:rsidRDefault="00125CDE">
                                <w:pPr>
                                  <w:spacing w:line="215" w:lineRule="auto"/>
                                  <w:jc w:val="center"/>
                                  <w:textDirection w:val="btLr"/>
                                </w:pPr>
                                <w:r>
                                  <w:rPr>
                                    <w:rFonts w:ascii="Calibri" w:eastAsia="Calibri" w:hAnsi="Calibri" w:cs="Calibri"/>
                                    <w:color w:val="000000"/>
                                    <w:sz w:val="16"/>
                                  </w:rPr>
                                  <w:t>Design</w:t>
                                </w:r>
                              </w:p>
                            </w:txbxContent>
                          </wps:txbx>
                          <wps:bodyPr spcFirstLastPara="1" wrap="square" lIns="30475" tIns="30475" rIns="30475" bIns="30475" anchor="ctr" anchorCtr="0">
                            <a:noAutofit/>
                          </wps:bodyPr>
                        </wps:wsp>
                        <wps:wsp>
                          <wps:cNvPr id="12" name="Rectangle 12"/>
                          <wps:cNvSpPr/>
                          <wps:spPr>
                            <a:xfrm>
                              <a:off x="2472665" y="721023"/>
                              <a:ext cx="597865" cy="465058"/>
                            </a:xfrm>
                            <a:prstGeom prst="rect">
                              <a:avLst/>
                            </a:prstGeom>
                            <a:noFill/>
                            <a:ln>
                              <a:noFill/>
                            </a:ln>
                          </wps:spPr>
                          <wps:txbx>
                            <w:txbxContent>
                              <w:p w14:paraId="17FC6DF3"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3" name="Arrow: Bent-Up 13"/>
                          <wps:cNvSpPr/>
                          <wps:spPr>
                            <a:xfrm rot="5400000">
                              <a:off x="2461558" y="1853805"/>
                              <a:ext cx="488311" cy="555924"/>
                            </a:xfrm>
                            <a:prstGeom prst="bentUpArrow">
                              <a:avLst>
                                <a:gd name="adj1" fmla="val 32840"/>
                                <a:gd name="adj2" fmla="val 25000"/>
                                <a:gd name="adj3" fmla="val 35780"/>
                              </a:avLst>
                            </a:prstGeom>
                            <a:solidFill>
                              <a:srgbClr val="DCEDE1"/>
                            </a:solidFill>
                            <a:ln w="12700" cap="flat" cmpd="sng">
                              <a:solidFill>
                                <a:schemeClr val="lt1"/>
                              </a:solidFill>
                              <a:prstDash val="solid"/>
                              <a:miter lim="800000"/>
                              <a:headEnd type="none" w="sm" len="sm"/>
                              <a:tailEnd type="none" w="sm" len="sm"/>
                            </a:ln>
                          </wps:spPr>
                          <wps:txbx>
                            <w:txbxContent>
                              <w:p w14:paraId="17FC6DF4"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4" name="Rectangle: Rounded Corners 14"/>
                          <wps:cNvSpPr/>
                          <wps:spPr>
                            <a:xfrm>
                              <a:off x="2332185" y="1312503"/>
                              <a:ext cx="822028" cy="575393"/>
                            </a:xfrm>
                            <a:prstGeom prst="roundRect">
                              <a:avLst>
                                <a:gd name="adj" fmla="val 16670"/>
                              </a:avLst>
                            </a:prstGeom>
                            <a:solidFill>
                              <a:srgbClr val="4CC38C"/>
                            </a:solidFill>
                            <a:ln w="12700" cap="flat" cmpd="sng">
                              <a:solidFill>
                                <a:schemeClr val="lt1"/>
                              </a:solidFill>
                              <a:prstDash val="solid"/>
                              <a:miter lim="800000"/>
                              <a:headEnd type="none" w="sm" len="sm"/>
                              <a:tailEnd type="none" w="sm" len="sm"/>
                            </a:ln>
                          </wps:spPr>
                          <wps:txbx>
                            <w:txbxContent>
                              <w:p w14:paraId="17FC6DF5"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2360278" y="1340596"/>
                              <a:ext cx="765842" cy="519207"/>
                            </a:xfrm>
                            <a:prstGeom prst="rect">
                              <a:avLst/>
                            </a:prstGeom>
                            <a:noFill/>
                            <a:ln>
                              <a:noFill/>
                            </a:ln>
                          </wps:spPr>
                          <wps:txbx>
                            <w:txbxContent>
                              <w:p w14:paraId="17FC6DF6" w14:textId="77777777" w:rsidR="00125CDE" w:rsidRDefault="00125CDE">
                                <w:pPr>
                                  <w:spacing w:line="215" w:lineRule="auto"/>
                                  <w:jc w:val="center"/>
                                  <w:textDirection w:val="btLr"/>
                                </w:pPr>
                                <w:r>
                                  <w:rPr>
                                    <w:rFonts w:ascii="Calibri" w:eastAsia="Calibri" w:hAnsi="Calibri" w:cs="Calibri"/>
                                    <w:color w:val="000000"/>
                                    <w:sz w:val="16"/>
                                  </w:rPr>
                                  <w:t>Implementation</w:t>
                                </w:r>
                              </w:p>
                            </w:txbxContent>
                          </wps:txbx>
                          <wps:bodyPr spcFirstLastPara="1" wrap="square" lIns="30475" tIns="30475" rIns="30475" bIns="30475" anchor="ctr" anchorCtr="0">
                            <a:noAutofit/>
                          </wps:bodyPr>
                        </wps:wsp>
                        <wps:wsp>
                          <wps:cNvPr id="16" name="Rectangle 16"/>
                          <wps:cNvSpPr/>
                          <wps:spPr>
                            <a:xfrm>
                              <a:off x="3154214" y="1367380"/>
                              <a:ext cx="597865" cy="465058"/>
                            </a:xfrm>
                            <a:prstGeom prst="rect">
                              <a:avLst/>
                            </a:prstGeom>
                            <a:noFill/>
                            <a:ln>
                              <a:noFill/>
                            </a:ln>
                          </wps:spPr>
                          <wps:txbx>
                            <w:txbxContent>
                              <w:p w14:paraId="17FC6DF7"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7" name="Arrow: Bent-Up 17"/>
                          <wps:cNvSpPr/>
                          <wps:spPr>
                            <a:xfrm rot="5400000">
                              <a:off x="3143107" y="2500162"/>
                              <a:ext cx="488311" cy="555924"/>
                            </a:xfrm>
                            <a:prstGeom prst="bentUpArrow">
                              <a:avLst>
                                <a:gd name="adj1" fmla="val 32840"/>
                                <a:gd name="adj2" fmla="val 25000"/>
                                <a:gd name="adj3" fmla="val 35780"/>
                              </a:avLst>
                            </a:prstGeom>
                            <a:solidFill>
                              <a:srgbClr val="E9F0E7"/>
                            </a:solidFill>
                            <a:ln w="12700" cap="flat" cmpd="sng">
                              <a:solidFill>
                                <a:schemeClr val="lt1"/>
                              </a:solidFill>
                              <a:prstDash val="solid"/>
                              <a:miter lim="800000"/>
                              <a:headEnd type="none" w="sm" len="sm"/>
                              <a:tailEnd type="none" w="sm" len="sm"/>
                            </a:ln>
                          </wps:spPr>
                          <wps:txbx>
                            <w:txbxContent>
                              <w:p w14:paraId="17FC6DF8"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8" name="Rectangle: Rounded Corners 18"/>
                          <wps:cNvSpPr/>
                          <wps:spPr>
                            <a:xfrm>
                              <a:off x="3013734" y="1958859"/>
                              <a:ext cx="822028" cy="575393"/>
                            </a:xfrm>
                            <a:prstGeom prst="roundRect">
                              <a:avLst>
                                <a:gd name="adj" fmla="val 16670"/>
                              </a:avLst>
                            </a:prstGeom>
                            <a:solidFill>
                              <a:srgbClr val="46BA4E"/>
                            </a:solidFill>
                            <a:ln w="12700" cap="flat" cmpd="sng">
                              <a:solidFill>
                                <a:schemeClr val="lt1"/>
                              </a:solidFill>
                              <a:prstDash val="solid"/>
                              <a:miter lim="800000"/>
                              <a:headEnd type="none" w="sm" len="sm"/>
                              <a:tailEnd type="none" w="sm" len="sm"/>
                            </a:ln>
                          </wps:spPr>
                          <wps:txbx>
                            <w:txbxContent>
                              <w:p w14:paraId="17FC6DF9"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3041827" y="1986952"/>
                              <a:ext cx="765842" cy="519207"/>
                            </a:xfrm>
                            <a:prstGeom prst="rect">
                              <a:avLst/>
                            </a:prstGeom>
                            <a:noFill/>
                            <a:ln>
                              <a:noFill/>
                            </a:ln>
                          </wps:spPr>
                          <wps:txbx>
                            <w:txbxContent>
                              <w:p w14:paraId="17FC6DFA" w14:textId="77777777" w:rsidR="00125CDE" w:rsidRDefault="00125CDE">
                                <w:pPr>
                                  <w:spacing w:line="215" w:lineRule="auto"/>
                                  <w:jc w:val="center"/>
                                  <w:textDirection w:val="btLr"/>
                                </w:pPr>
                                <w:r>
                                  <w:rPr>
                                    <w:rFonts w:ascii="Calibri" w:eastAsia="Calibri" w:hAnsi="Calibri" w:cs="Calibri"/>
                                    <w:color w:val="000000"/>
                                    <w:sz w:val="16"/>
                                  </w:rPr>
                                  <w:t>Verification</w:t>
                                </w:r>
                              </w:p>
                            </w:txbxContent>
                          </wps:txbx>
                          <wps:bodyPr spcFirstLastPara="1" wrap="square" lIns="30475" tIns="30475" rIns="30475" bIns="30475" anchor="ctr" anchorCtr="0">
                            <a:noAutofit/>
                          </wps:bodyPr>
                        </wps:wsp>
                        <wps:wsp>
                          <wps:cNvPr id="20" name="Rectangle 20"/>
                          <wps:cNvSpPr/>
                          <wps:spPr>
                            <a:xfrm>
                              <a:off x="3835762" y="2013736"/>
                              <a:ext cx="597865" cy="465058"/>
                            </a:xfrm>
                            <a:prstGeom prst="rect">
                              <a:avLst/>
                            </a:prstGeom>
                            <a:noFill/>
                            <a:ln>
                              <a:noFill/>
                            </a:ln>
                          </wps:spPr>
                          <wps:txbx>
                            <w:txbxContent>
                              <w:p w14:paraId="17FC6DFB"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21" name="Rectangle: Rounded Corners 21"/>
                          <wps:cNvSpPr/>
                          <wps:spPr>
                            <a:xfrm>
                              <a:off x="3695283" y="2605216"/>
                              <a:ext cx="822028" cy="575393"/>
                            </a:xfrm>
                            <a:prstGeom prst="roundRect">
                              <a:avLst>
                                <a:gd name="adj" fmla="val 16670"/>
                              </a:avLst>
                            </a:prstGeom>
                            <a:solidFill>
                              <a:srgbClr val="6FAB46"/>
                            </a:solidFill>
                            <a:ln w="12700" cap="flat" cmpd="sng">
                              <a:solidFill>
                                <a:schemeClr val="lt1"/>
                              </a:solidFill>
                              <a:prstDash val="solid"/>
                              <a:miter lim="800000"/>
                              <a:headEnd type="none" w="sm" len="sm"/>
                              <a:tailEnd type="none" w="sm" len="sm"/>
                            </a:ln>
                          </wps:spPr>
                          <wps:txbx>
                            <w:txbxContent>
                              <w:p w14:paraId="17FC6DFC" w14:textId="77777777" w:rsidR="00125CDE" w:rsidRDefault="00125CDE">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3723376" y="2633309"/>
                              <a:ext cx="765842" cy="519207"/>
                            </a:xfrm>
                            <a:prstGeom prst="rect">
                              <a:avLst/>
                            </a:prstGeom>
                            <a:noFill/>
                            <a:ln>
                              <a:noFill/>
                            </a:ln>
                          </wps:spPr>
                          <wps:txbx>
                            <w:txbxContent>
                              <w:p w14:paraId="17FC6DFD" w14:textId="77777777" w:rsidR="00125CDE" w:rsidRDefault="00125CDE">
                                <w:pPr>
                                  <w:spacing w:line="215" w:lineRule="auto"/>
                                  <w:jc w:val="center"/>
                                  <w:textDirection w:val="btLr"/>
                                </w:pPr>
                                <w:r>
                                  <w:rPr>
                                    <w:rFonts w:ascii="Calibri" w:eastAsia="Calibri" w:hAnsi="Calibri" w:cs="Calibri"/>
                                    <w:color w:val="000000"/>
                                    <w:sz w:val="16"/>
                                  </w:rPr>
                                  <w:t>Maintenance</w:t>
                                </w:r>
                              </w:p>
                            </w:txbxContent>
                          </wps:txbx>
                          <wps:bodyPr spcFirstLastPara="1" wrap="square" lIns="30475" tIns="30475" rIns="30475" bIns="30475" anchor="ctr" anchorCtr="0">
                            <a:noAutofit/>
                          </wps:bodyPr>
                        </wps:wsp>
                      </wpg:grpSp>
                    </wpg:wgp>
                  </a:graphicData>
                </a:graphic>
              </wp:inline>
            </w:drawing>
          </mc:Choice>
          <mc:Fallback>
            <w:pict>
              <v:group w14:anchorId="17FC6DDE" id="Group 1" o:spid="_x0000_s1027"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">
                <v:group id="Group 2" o:spid="_x0000_s102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7FC6DEB" w14:textId="77777777" w:rsidR="00125CDE" w:rsidRDefault="00125CDE">
                          <w:pPr>
                            <w:spacing w:line="240" w:lineRule="auto"/>
                            <w:textDirection w:val="btLr"/>
                          </w:pPr>
                        </w:p>
                      </w:txbxContent>
                    </v:textbox>
                  </v:rect>
                  <v:shape id="Arrow: Bent-Up 4" o:spid="_x0000_s1030" style="position:absolute;left:10984;top:5610;width:4884;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" adj="-11796480,,5400" path="m,395563r286053,l286053,174718r-41897,l366233,,488311,174718r-41897,l446414,555924,,555924,,395563xe" fillcolor="#c3d4eb" strokecolor="white [3201]"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7FC6DEC" w14:textId="77777777" w:rsidR="00125CDE" w:rsidRDefault="00125CDE">
                          <w:pPr>
                            <w:spacing w:line="240" w:lineRule="auto"/>
                            <w:textDirection w:val="btLr"/>
                          </w:pPr>
                        </w:p>
                      </w:txbxContent>
                    </v:textbox>
                  </v:shape>
                  <v:roundrect id="Rectangle: Rounded Corners 5" o:spid="_x0000_s1031" style="position:absolute;left:9690;top:197;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" fillcolor="#599bd5" strokecolor="white [3201]" strokeweight="1pt">
                    <v:stroke startarrowwidth="narrow" startarrowlength="short" endarrowwidth="narrow" endarrowlength="short" joinstyle="miter"/>
                    <v:textbox inset="2.53958mm,2.53958mm,2.53958mm,2.53958mm">
                      <w:txbxContent>
                        <w:p w14:paraId="17FC6DED" w14:textId="77777777" w:rsidR="00125CDE" w:rsidRDefault="00125CDE">
                          <w:pPr>
                            <w:spacing w:line="240" w:lineRule="auto"/>
                            <w:textDirection w:val="btLr"/>
                          </w:pPr>
                        </w:p>
                      </w:txbxContent>
                    </v:textbox>
                  </v:roundrect>
                  <v:shape id="Text Box 7" o:spid="_x0000_s1032" type="#_x0000_t202" style="position:absolute;left:9971;top:478;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" filled="f" stroked="f">
                    <v:textbox inset=".84653mm,.84653mm,.84653mm,.84653mm">
                      <w:txbxContent>
                        <w:p w14:paraId="17FC6DEE" w14:textId="670175A7" w:rsidR="00125CDE" w:rsidRDefault="00125CDE">
                          <w:pPr>
                            <w:spacing w:line="215" w:lineRule="auto"/>
                            <w:jc w:val="center"/>
                            <w:textDirection w:val="btLr"/>
                          </w:pPr>
                          <w:r>
                            <w:rPr>
                              <w:rFonts w:ascii="Calibri" w:eastAsia="Calibri" w:hAnsi="Calibri" w:cs="Calibri"/>
                              <w:color w:val="000000"/>
                              <w:sz w:val="16"/>
                            </w:rPr>
                            <w:t>Requirem</w:t>
                          </w:r>
                          <w:r w:rsidR="00E806FA">
                            <w:rPr>
                              <w:rFonts w:ascii="Calibri" w:eastAsia="Calibri" w:hAnsi="Calibri" w:cs="Calibri"/>
                              <w:color w:val="000000"/>
                              <w:sz w:val="16"/>
                            </w:rPr>
                            <w:t>en</w:t>
                          </w:r>
                          <w:r>
                            <w:rPr>
                              <w:rFonts w:ascii="Calibri" w:eastAsia="Calibri" w:hAnsi="Calibri" w:cs="Calibri"/>
                              <w:color w:val="000000"/>
                              <w:sz w:val="16"/>
                            </w:rPr>
                            <w:t>ts</w:t>
                          </w:r>
                        </w:p>
                      </w:txbxContent>
                    </v:textbox>
                  </v:shape>
                  <v:rect id="Rectangle 8" o:spid="_x0000_s1033" style="position:absolute;left:17911;top:746;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7FC6DEF" w14:textId="77777777" w:rsidR="00125CDE" w:rsidRDefault="00125CDE">
                          <w:pPr>
                            <w:spacing w:line="240" w:lineRule="auto"/>
                            <w:textDirection w:val="btLr"/>
                          </w:pPr>
                        </w:p>
                      </w:txbxContent>
                    </v:textbox>
                  </v:rect>
                  <v:shape id="Arrow: Bent-Up 9" o:spid="_x0000_s1034" style="position:absolute;left:17800;top:12074;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" adj="-11796480,,5400" path="m,395563r286053,l286053,174718r-41897,l366233,,488311,174718r-41897,l446414,555924,,555924,,395563xe" fillcolor="#d0ebe9" strokecolor="white [3201]"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7FC6DF0" w14:textId="77777777" w:rsidR="00125CDE" w:rsidRDefault="00125CDE">
                          <w:pPr>
                            <w:spacing w:line="240" w:lineRule="auto"/>
                            <w:textDirection w:val="btLr"/>
                          </w:pPr>
                        </w:p>
                      </w:txbxContent>
                    </v:textbox>
                  </v:shape>
                  <v:roundrect id="Rectangle: Rounded Corners 10" o:spid="_x0000_s1035" style="position:absolute;left:16506;top:6661;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" fillcolor="#52cbcc" strokecolor="white [3201]" strokeweight="1pt">
                    <v:stroke startarrowwidth="narrow" startarrowlength="short" endarrowwidth="narrow" endarrowlength="short" joinstyle="miter"/>
                    <v:textbox inset="2.53958mm,2.53958mm,2.53958mm,2.53958mm">
                      <w:txbxContent>
                        <w:p w14:paraId="17FC6DF1" w14:textId="77777777" w:rsidR="00125CDE" w:rsidRDefault="00125CDE">
                          <w:pPr>
                            <w:spacing w:line="240" w:lineRule="auto"/>
                            <w:textDirection w:val="btLr"/>
                          </w:pPr>
                        </w:p>
                      </w:txbxContent>
                    </v:textbox>
                  </v:roundrect>
                  <v:shape id="Text Box 11" o:spid="_x0000_s1036" type="#_x0000_t202" style="position:absolute;left:16787;top:6942;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" filled="f" stroked="f">
                    <v:textbox inset=".84653mm,.84653mm,.84653mm,.84653mm">
                      <w:txbxContent>
                        <w:p w14:paraId="17FC6DF2" w14:textId="77777777" w:rsidR="00125CDE" w:rsidRDefault="00125CDE">
                          <w:pPr>
                            <w:spacing w:line="215" w:lineRule="auto"/>
                            <w:jc w:val="center"/>
                            <w:textDirection w:val="btLr"/>
                          </w:pPr>
                          <w:r>
                            <w:rPr>
                              <w:rFonts w:ascii="Calibri" w:eastAsia="Calibri" w:hAnsi="Calibri" w:cs="Calibri"/>
                              <w:color w:val="000000"/>
                              <w:sz w:val="16"/>
                            </w:rPr>
                            <w:t>Design</w:t>
                          </w:r>
                        </w:p>
                      </w:txbxContent>
                    </v:textbox>
                  </v:shape>
                  <v:rect id="Rectangle 12" o:spid="_x0000_s1037" style="position:absolute;left:24726;top:7210;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17FC6DF3" w14:textId="77777777" w:rsidR="00125CDE" w:rsidRDefault="00125CDE">
                          <w:pPr>
                            <w:spacing w:line="240" w:lineRule="auto"/>
                            <w:textDirection w:val="btLr"/>
                          </w:pPr>
                        </w:p>
                      </w:txbxContent>
                    </v:textbox>
                  </v:rect>
                  <v:shape id="Arrow: Bent-Up 13" o:spid="_x0000_s1038" style="position:absolute;left:24615;top:18538;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" adj="-11796480,,5400" path="m,395563r286053,l286053,174718r-41897,l366233,,488311,174718r-41897,l446414,555924,,555924,,395563xe" fillcolor="#dcede1" strokecolor="white [3201]"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7FC6DF4" w14:textId="77777777" w:rsidR="00125CDE" w:rsidRDefault="00125CDE">
                          <w:pPr>
                            <w:spacing w:line="240" w:lineRule="auto"/>
                            <w:textDirection w:val="btLr"/>
                          </w:pPr>
                        </w:p>
                      </w:txbxContent>
                    </v:textbox>
                  </v:shape>
                  <v:roundrect id="Rectangle: Rounded Corners 14" o:spid="_x0000_s1039" style="position:absolute;left:23321;top:13125;width:8221;height:5753;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" fillcolor="#4cc38c" strokecolor="white [3201]" strokeweight="1pt">
                    <v:stroke startarrowwidth="narrow" startarrowlength="short" endarrowwidth="narrow" endarrowlength="short" joinstyle="miter"/>
                    <v:textbox inset="2.53958mm,2.53958mm,2.53958mm,2.53958mm">
                      <w:txbxContent>
                        <w:p w14:paraId="17FC6DF5" w14:textId="77777777" w:rsidR="00125CDE" w:rsidRDefault="00125CDE">
                          <w:pPr>
                            <w:spacing w:line="240" w:lineRule="auto"/>
                            <w:textDirection w:val="btLr"/>
                          </w:pPr>
                        </w:p>
                      </w:txbxContent>
                    </v:textbox>
                  </v:roundrect>
                  <v:shape id="Text Box 15" o:spid="_x0000_s1040" type="#_x0000_t202" style="position:absolute;left:23602;top:13405;width:7659;height:5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" filled="f" stroked="f">
                    <v:textbox inset=".84653mm,.84653mm,.84653mm,.84653mm">
                      <w:txbxContent>
                        <w:p w14:paraId="17FC6DF6" w14:textId="77777777" w:rsidR="00125CDE" w:rsidRDefault="00125CDE">
                          <w:pPr>
                            <w:spacing w:line="215" w:lineRule="auto"/>
                            <w:jc w:val="center"/>
                            <w:textDirection w:val="btLr"/>
                          </w:pPr>
                          <w:r>
                            <w:rPr>
                              <w:rFonts w:ascii="Calibri" w:eastAsia="Calibri" w:hAnsi="Calibri" w:cs="Calibri"/>
                              <w:color w:val="000000"/>
                              <w:sz w:val="16"/>
                            </w:rPr>
                            <w:t>Implementation</w:t>
                          </w:r>
                        </w:p>
                      </w:txbxContent>
                    </v:textbox>
                  </v:shape>
                  <v:rect id="Rectangle 16" o:spid="_x0000_s1041" style="position:absolute;left:31542;top:13673;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17FC6DF7" w14:textId="77777777" w:rsidR="00125CDE" w:rsidRDefault="00125CDE">
                          <w:pPr>
                            <w:spacing w:line="240" w:lineRule="auto"/>
                            <w:textDirection w:val="btLr"/>
                          </w:pPr>
                        </w:p>
                      </w:txbxContent>
                    </v:textbox>
                  </v:rect>
                  <v:shape id="Arrow: Bent-Up 17" o:spid="_x0000_s1042" style="position:absolute;left:31431;top:25001;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" adj="-11796480,,5400" path="m,395563r286053,l286053,174718r-41897,l366233,,488311,174718r-41897,l446414,555924,,555924,,395563xe" fillcolor="#e9f0e7" strokecolor="white [3201]"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7FC6DF8" w14:textId="77777777" w:rsidR="00125CDE" w:rsidRDefault="00125CDE">
                          <w:pPr>
                            <w:spacing w:line="240" w:lineRule="auto"/>
                            <w:textDirection w:val="btLr"/>
                          </w:pPr>
                        </w:p>
                      </w:txbxContent>
                    </v:textbox>
                  </v:shape>
                  <v:roundrect id="Rectangle: Rounded Corners 18" o:spid="_x0000_s1043" style="position:absolute;left:30137;top:19588;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" fillcolor="#46ba4e" strokecolor="white [3201]" strokeweight="1pt">
                    <v:stroke startarrowwidth="narrow" startarrowlength="short" endarrowwidth="narrow" endarrowlength="short" joinstyle="miter"/>
                    <v:textbox inset="2.53958mm,2.53958mm,2.53958mm,2.53958mm">
                      <w:txbxContent>
                        <w:p w14:paraId="17FC6DF9" w14:textId="77777777" w:rsidR="00125CDE" w:rsidRDefault="00125CDE">
                          <w:pPr>
                            <w:spacing w:line="240" w:lineRule="auto"/>
                            <w:textDirection w:val="btLr"/>
                          </w:pPr>
                        </w:p>
                      </w:txbxContent>
                    </v:textbox>
                  </v:roundrect>
                  <v:shape id="Text Box 19" o:spid="_x0000_s1044" type="#_x0000_t202" style="position:absolute;left:30418;top:19869;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" filled="f" stroked="f">
                    <v:textbox inset=".84653mm,.84653mm,.84653mm,.84653mm">
                      <w:txbxContent>
                        <w:p w14:paraId="17FC6DFA" w14:textId="77777777" w:rsidR="00125CDE" w:rsidRDefault="00125CDE">
                          <w:pPr>
                            <w:spacing w:line="215" w:lineRule="auto"/>
                            <w:jc w:val="center"/>
                            <w:textDirection w:val="btLr"/>
                          </w:pPr>
                          <w:r>
                            <w:rPr>
                              <w:rFonts w:ascii="Calibri" w:eastAsia="Calibri" w:hAnsi="Calibri" w:cs="Calibri"/>
                              <w:color w:val="000000"/>
                              <w:sz w:val="16"/>
                            </w:rPr>
                            <w:t>Verification</w:t>
                          </w:r>
                        </w:p>
                      </w:txbxContent>
                    </v:textbox>
                  </v:shape>
                  <v:rect id="Rectangle 20" o:spid="_x0000_s1045" style="position:absolute;left:38357;top:20137;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17FC6DFB" w14:textId="77777777" w:rsidR="00125CDE" w:rsidRDefault="00125CDE">
                          <w:pPr>
                            <w:spacing w:line="240" w:lineRule="auto"/>
                            <w:textDirection w:val="btLr"/>
                          </w:pPr>
                        </w:p>
                      </w:txbxContent>
                    </v:textbox>
                  </v:rect>
                  <v:roundrect id="Rectangle: Rounded Corners 21" o:spid="_x0000_s1046" style="position:absolute;left:36952;top:26052;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" fillcolor="#6fab46" strokecolor="white [3201]" strokeweight="1pt">
                    <v:stroke startarrowwidth="narrow" startarrowlength="short" endarrowwidth="narrow" endarrowlength="short" joinstyle="miter"/>
                    <v:textbox inset="2.53958mm,2.53958mm,2.53958mm,2.53958mm">
                      <w:txbxContent>
                        <w:p w14:paraId="17FC6DFC" w14:textId="77777777" w:rsidR="00125CDE" w:rsidRDefault="00125CDE">
                          <w:pPr>
                            <w:spacing w:line="240" w:lineRule="auto"/>
                            <w:textDirection w:val="btLr"/>
                          </w:pPr>
                        </w:p>
                      </w:txbxContent>
                    </v:textbox>
                  </v:roundrect>
                  <v:shape id="Text Box 22" o:spid="_x0000_s1047" type="#_x0000_t202" style="position:absolute;left:37233;top:26333;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" filled="f" stroked="f">
                    <v:textbox inset=".84653mm,.84653mm,.84653mm,.84653mm">
                      <w:txbxContent>
                        <w:p w14:paraId="17FC6DFD" w14:textId="77777777" w:rsidR="00125CDE" w:rsidRDefault="00125CDE">
                          <w:pPr>
                            <w:spacing w:line="215" w:lineRule="auto"/>
                            <w:jc w:val="center"/>
                            <w:textDirection w:val="btLr"/>
                          </w:pPr>
                          <w:r>
                            <w:rPr>
                              <w:rFonts w:ascii="Calibri" w:eastAsia="Calibri" w:hAnsi="Calibri" w:cs="Calibri"/>
                              <w:color w:val="000000"/>
                              <w:sz w:val="16"/>
                            </w:rPr>
                            <w:t>Maintenance</w:t>
                          </w:r>
                        </w:p>
                      </w:txbxContent>
                    </v:textbox>
                  </v:shape>
                </v:group>
                <w10:anchorlock/>
              </v:group>
            </w:pict>
          </mc:Fallback>
        </mc:AlternateContent>
      </w:r>
    </w:p>
    <w:p w14:paraId="17FC6C74" w14:textId="77777777" w:rsidR="002C5B0C" w:rsidRDefault="00125CDE" w:rsidP="00C83E92">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10.3 </w:t>
      </w:r>
      <w:r>
        <w:rPr>
          <w:rFonts w:ascii="Times New Roman" w:eastAsia="Times New Roman" w:hAnsi="Times New Roman" w:cs="Times New Roman"/>
          <w:b/>
          <w:sz w:val="24"/>
          <w:szCs w:val="24"/>
        </w:rPr>
        <w:tab/>
        <w:t>Technical Requirements</w:t>
      </w:r>
    </w:p>
    <w:p w14:paraId="17FC6C75" w14:textId="2BDED669" w:rsidR="002C5B0C"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0AEE">
        <w:rPr>
          <w:rFonts w:ascii="Times New Roman" w:eastAsia="Times New Roman" w:hAnsi="Times New Roman" w:cs="Times New Roman"/>
          <w:sz w:val="24"/>
          <w:szCs w:val="24"/>
        </w:rPr>
        <w:t>Group 3</w:t>
      </w:r>
      <w:r w:rsidR="00027789">
        <w:rPr>
          <w:rFonts w:ascii="Times New Roman" w:eastAsia="Times New Roman" w:hAnsi="Times New Roman" w:cs="Times New Roman"/>
          <w:sz w:val="24"/>
          <w:szCs w:val="24"/>
        </w:rPr>
        <w:t xml:space="preserve"> will use </w:t>
      </w:r>
      <w:r>
        <w:rPr>
          <w:rFonts w:ascii="Times New Roman" w:eastAsia="Times New Roman" w:hAnsi="Times New Roman" w:cs="Times New Roman"/>
          <w:sz w:val="24"/>
          <w:szCs w:val="24"/>
        </w:rPr>
        <w:t xml:space="preserve">the following tools and techniques for the development of the </w:t>
      </w:r>
      <w:r w:rsidR="00856495">
        <w:rPr>
          <w:rFonts w:ascii="Times New Roman" w:eastAsia="Times New Roman" w:hAnsi="Times New Roman" w:cs="Times New Roman"/>
          <w:sz w:val="24"/>
          <w:szCs w:val="24"/>
        </w:rPr>
        <w:t>Work Request Application</w:t>
      </w:r>
      <w:r w:rsidR="00027789">
        <w:rPr>
          <w:rFonts w:ascii="Times New Roman" w:eastAsia="Times New Roman" w:hAnsi="Times New Roman" w:cs="Times New Roman"/>
          <w:sz w:val="24"/>
          <w:szCs w:val="24"/>
        </w:rPr>
        <w:t>:</w:t>
      </w:r>
    </w:p>
    <w:p w14:paraId="17FC6C76" w14:textId="77777777" w:rsidR="002C5B0C" w:rsidRDefault="00125CDE" w:rsidP="00C83E92">
      <w:pPr>
        <w:numPr>
          <w:ilvl w:val="0"/>
          <w:numId w:val="14"/>
        </w:numPr>
        <w:spacing w:line="360" w:lineRule="auto"/>
        <w:ind w:left="2520"/>
        <w:rPr>
          <w:sz w:val="24"/>
          <w:szCs w:val="24"/>
        </w:rPr>
      </w:pPr>
      <w:r>
        <w:rPr>
          <w:rFonts w:ascii="Times New Roman" w:eastAsia="Times New Roman" w:hAnsi="Times New Roman" w:cs="Times New Roman"/>
          <w:sz w:val="24"/>
          <w:szCs w:val="24"/>
        </w:rPr>
        <w:t>Language – HTML, CSS, JavaScript</w:t>
      </w:r>
    </w:p>
    <w:p w14:paraId="17FC6C78" w14:textId="6D2E166D" w:rsidR="002C5B0C" w:rsidRDefault="00125CDE" w:rsidP="00C83E92">
      <w:pPr>
        <w:numPr>
          <w:ilvl w:val="0"/>
          <w:numId w:val="14"/>
        </w:numPr>
        <w:spacing w:line="360" w:lineRule="auto"/>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t>
      </w:r>
      <w:r w:rsidR="00027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MySQL</w:t>
      </w:r>
      <w:r w:rsidR="00027789">
        <w:rPr>
          <w:rFonts w:ascii="Times New Roman" w:eastAsia="Times New Roman" w:hAnsi="Times New Roman" w:cs="Times New Roman"/>
          <w:sz w:val="24"/>
          <w:szCs w:val="24"/>
        </w:rPr>
        <w:t xml:space="preserve"> / SQL Lite</w:t>
      </w:r>
    </w:p>
    <w:p w14:paraId="17FC6C79" w14:textId="77777777" w:rsidR="002C5B0C" w:rsidRDefault="00125CDE" w:rsidP="00C83E92">
      <w:pPr>
        <w:numPr>
          <w:ilvl w:val="0"/>
          <w:numId w:val="14"/>
        </w:numPr>
        <w:spacing w:line="360" w:lineRule="auto"/>
        <w:ind w:left="2520"/>
        <w:rPr>
          <w:sz w:val="24"/>
          <w:szCs w:val="24"/>
        </w:rPr>
      </w:pPr>
      <w:r>
        <w:rPr>
          <w:rFonts w:ascii="Times New Roman" w:eastAsia="Times New Roman" w:hAnsi="Times New Roman" w:cs="Times New Roman"/>
          <w:sz w:val="24"/>
          <w:szCs w:val="24"/>
        </w:rPr>
        <w:t xml:space="preserve">Code repository – GitHub </w:t>
      </w:r>
    </w:p>
    <w:p w14:paraId="17FC6C7A" w14:textId="77777777" w:rsidR="002C5B0C" w:rsidRDefault="00125CDE" w:rsidP="00C83E92">
      <w:pPr>
        <w:numPr>
          <w:ilvl w:val="0"/>
          <w:numId w:val="14"/>
        </w:numPr>
        <w:spacing w:line="360" w:lineRule="auto"/>
        <w:ind w:left="2520"/>
        <w:rPr>
          <w:sz w:val="24"/>
          <w:szCs w:val="24"/>
        </w:rPr>
      </w:pPr>
      <w:r>
        <w:rPr>
          <w:rFonts w:ascii="Times New Roman" w:eastAsia="Times New Roman" w:hAnsi="Times New Roman" w:cs="Times New Roman"/>
          <w:sz w:val="24"/>
          <w:szCs w:val="24"/>
        </w:rPr>
        <w:t>Documentation – Microsoft Word</w:t>
      </w:r>
    </w:p>
    <w:p w14:paraId="17FC6C7B" w14:textId="67A29ACF" w:rsidR="002C5B0C" w:rsidRDefault="00125CDE" w:rsidP="00C83E92">
      <w:pPr>
        <w:numPr>
          <w:ilvl w:val="0"/>
          <w:numId w:val="14"/>
        </w:numPr>
        <w:spacing w:line="360" w:lineRule="auto"/>
        <w:ind w:left="2520"/>
        <w:rPr>
          <w:sz w:val="24"/>
          <w:szCs w:val="24"/>
        </w:rPr>
      </w:pPr>
      <w:r>
        <w:rPr>
          <w:rFonts w:ascii="Times New Roman" w:eastAsia="Times New Roman" w:hAnsi="Times New Roman" w:cs="Times New Roman"/>
          <w:sz w:val="24"/>
          <w:szCs w:val="24"/>
        </w:rPr>
        <w:t xml:space="preserve">Communication – </w:t>
      </w:r>
      <w:r w:rsidR="00507A98">
        <w:rPr>
          <w:rFonts w:ascii="Times New Roman" w:eastAsia="Times New Roman" w:hAnsi="Times New Roman" w:cs="Times New Roman"/>
          <w:sz w:val="24"/>
          <w:szCs w:val="24"/>
        </w:rPr>
        <w:t>Slack/Asana</w:t>
      </w:r>
    </w:p>
    <w:p w14:paraId="44517D20" w14:textId="60B31FBB" w:rsidR="009E291F" w:rsidRDefault="00125CDE" w:rsidP="00C83E9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Coding for the front-end will be in HTML and CSS to aid in the creation of the web-based application. HTML 5 is the latest evolution of the standard HTML. The bootstrap framework will be uploaded for ease of customizing our application. For the backend development, JavaScript will be used with the assistance of Node JS to create a connection to the frontend. Additionally, MySQL will be used as a database to record necessary information from the application. GitHub will help the team collaborate with the code in a free and easy to use location. All documentation will be completed in Microsoft Word for the sake of compatibility and usability. </w:t>
      </w:r>
    </w:p>
    <w:p w14:paraId="40329AA0" w14:textId="7062B554" w:rsidR="00C83E92" w:rsidRDefault="00C83E92" w:rsidP="009E291F">
      <w:pPr>
        <w:spacing w:line="480" w:lineRule="auto"/>
        <w:ind w:left="720"/>
        <w:rPr>
          <w:rFonts w:ascii="Times New Roman" w:eastAsia="Times New Roman" w:hAnsi="Times New Roman" w:cs="Times New Roman"/>
          <w:sz w:val="24"/>
          <w:szCs w:val="24"/>
        </w:rPr>
      </w:pPr>
    </w:p>
    <w:p w14:paraId="6AA4EB24" w14:textId="4B8D98A7" w:rsidR="009E291F" w:rsidRDefault="009E291F">
      <w:r>
        <w:br w:type="page"/>
      </w:r>
    </w:p>
    <w:p w14:paraId="5D55A491" w14:textId="77777777" w:rsidR="009E291F" w:rsidRDefault="009E291F" w:rsidP="0016648F">
      <w:pPr>
        <w:pStyle w:val="Heading1"/>
      </w:pPr>
      <w:r>
        <w:t>Appendix A</w:t>
      </w:r>
    </w:p>
    <w:p w14:paraId="39972D9C" w14:textId="77777777" w:rsidR="009E291F" w:rsidRDefault="009E291F" w:rsidP="009E291F">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Charter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9E291F" w14:paraId="3F9CF114" w14:textId="77777777" w:rsidTr="00980731">
        <w:trPr>
          <w:trHeight w:val="458"/>
        </w:trPr>
        <w:tc>
          <w:tcPr>
            <w:tcW w:w="9350" w:type="dxa"/>
            <w:shd w:val="clear" w:color="auto" w:fill="auto"/>
          </w:tcPr>
          <w:p w14:paraId="77BD98D4" w14:textId="7DA0415A"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Name: </w:t>
            </w:r>
            <w:r w:rsidR="003C4A4B">
              <w:rPr>
                <w:rFonts w:ascii="Times New Roman" w:eastAsia="Times New Roman" w:hAnsi="Times New Roman" w:cs="Times New Roman"/>
                <w:b/>
                <w:sz w:val="24"/>
                <w:szCs w:val="24"/>
              </w:rPr>
              <w:t xml:space="preserve">   </w:t>
            </w:r>
            <w:r w:rsidR="00856495">
              <w:rPr>
                <w:rFonts w:ascii="Times New Roman" w:eastAsia="Times New Roman" w:hAnsi="Times New Roman" w:cs="Times New Roman"/>
                <w:sz w:val="24"/>
                <w:szCs w:val="24"/>
              </w:rPr>
              <w:t>Work Request Application</w:t>
            </w:r>
          </w:p>
        </w:tc>
      </w:tr>
      <w:tr w:rsidR="009E291F" w14:paraId="6B45936C" w14:textId="77777777" w:rsidTr="006A5439">
        <w:tc>
          <w:tcPr>
            <w:tcW w:w="9350" w:type="dxa"/>
            <w:shd w:val="clear" w:color="auto" w:fill="auto"/>
          </w:tcPr>
          <w:p w14:paraId="02D9740C" w14:textId="510DA085"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3C4A4B">
              <w:rPr>
                <w:rFonts w:ascii="Times New Roman" w:eastAsia="Times New Roman" w:hAnsi="Times New Roman" w:cs="Times New Roman"/>
                <w:b/>
                <w:sz w:val="24"/>
                <w:szCs w:val="24"/>
              </w:rPr>
              <w:t xml:space="preserve">                   20211028</w:t>
            </w:r>
          </w:p>
        </w:tc>
      </w:tr>
      <w:tr w:rsidR="009E291F" w14:paraId="0DE4AED9" w14:textId="77777777" w:rsidTr="006A5439">
        <w:trPr>
          <w:trHeight w:val="395"/>
        </w:trPr>
        <w:tc>
          <w:tcPr>
            <w:tcW w:w="9350" w:type="dxa"/>
            <w:shd w:val="clear" w:color="auto" w:fill="auto"/>
          </w:tcPr>
          <w:p w14:paraId="673596BD" w14:textId="0DC19B9F"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Manager: </w:t>
            </w:r>
            <w:r w:rsidR="003C4A4B">
              <w:rPr>
                <w:rFonts w:ascii="Times New Roman" w:eastAsia="Times New Roman" w:hAnsi="Times New Roman" w:cs="Times New Roman"/>
                <w:b/>
                <w:sz w:val="24"/>
                <w:szCs w:val="24"/>
              </w:rPr>
              <w:t>Dave Leake</w:t>
            </w:r>
          </w:p>
        </w:tc>
      </w:tr>
      <w:tr w:rsidR="009E291F" w14:paraId="41B2E908" w14:textId="77777777" w:rsidTr="006A5439">
        <w:tc>
          <w:tcPr>
            <w:tcW w:w="9350" w:type="dxa"/>
            <w:shd w:val="clear" w:color="auto" w:fill="auto"/>
          </w:tcPr>
          <w:p w14:paraId="19147AAC" w14:textId="63DEE5C6"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Sponsor: </w:t>
            </w:r>
            <w:r w:rsidR="003C4A4B">
              <w:rPr>
                <w:rFonts w:ascii="Times New Roman" w:eastAsia="Times New Roman" w:hAnsi="Times New Roman" w:cs="Times New Roman"/>
                <w:b/>
                <w:sz w:val="24"/>
                <w:szCs w:val="24"/>
              </w:rPr>
              <w:t>Terry Mentzos</w:t>
            </w:r>
          </w:p>
        </w:tc>
      </w:tr>
      <w:tr w:rsidR="009E291F" w14:paraId="090DCC9A" w14:textId="77777777" w:rsidTr="006A5439">
        <w:tc>
          <w:tcPr>
            <w:tcW w:w="9350" w:type="dxa"/>
            <w:shd w:val="clear" w:color="auto" w:fill="auto"/>
          </w:tcPr>
          <w:p w14:paraId="07A2BBDD" w14:textId="11EA08F4"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Requested Completion Date: </w:t>
            </w:r>
            <w:r w:rsidR="003C4A4B">
              <w:rPr>
                <w:rFonts w:ascii="Times New Roman" w:eastAsia="Times New Roman" w:hAnsi="Times New Roman" w:cs="Times New Roman"/>
                <w:b/>
                <w:sz w:val="24"/>
                <w:szCs w:val="24"/>
              </w:rPr>
              <w:t>20211214</w:t>
            </w:r>
          </w:p>
        </w:tc>
      </w:tr>
      <w:tr w:rsidR="009E291F" w14:paraId="48E337B4" w14:textId="77777777" w:rsidTr="006A5439">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716EF613" w14:textId="6290455E"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Justification:  </w:t>
            </w:r>
            <w:r>
              <w:rPr>
                <w:rFonts w:ascii="Times New Roman" w:eastAsia="Times New Roman" w:hAnsi="Times New Roman" w:cs="Times New Roman"/>
                <w:sz w:val="24"/>
                <w:szCs w:val="24"/>
              </w:rPr>
              <w:t>This technological solution will provide a</w:t>
            </w:r>
            <w:r w:rsidR="00955B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hosted Graphical User Interface (GUI) that will allow </w:t>
            </w:r>
            <w:r w:rsidR="00955BB9">
              <w:rPr>
                <w:rFonts w:ascii="Times New Roman" w:eastAsia="Times New Roman" w:hAnsi="Times New Roman" w:cs="Times New Roman"/>
                <w:sz w:val="24"/>
                <w:szCs w:val="24"/>
              </w:rPr>
              <w:t>USACE employee</w:t>
            </w:r>
            <w:r>
              <w:rPr>
                <w:rFonts w:ascii="Times New Roman" w:eastAsia="Times New Roman" w:hAnsi="Times New Roman" w:cs="Times New Roman"/>
                <w:sz w:val="24"/>
                <w:szCs w:val="24"/>
              </w:rPr>
              <w:t xml:space="preserve"> to access it from any desktop computer. Once logged into, this application will allow the end user to </w:t>
            </w:r>
            <w:r w:rsidR="00955BB9">
              <w:rPr>
                <w:rFonts w:ascii="Times New Roman" w:eastAsia="Times New Roman" w:hAnsi="Times New Roman" w:cs="Times New Roman"/>
                <w:sz w:val="24"/>
                <w:szCs w:val="24"/>
              </w:rPr>
              <w:t>submit work requests in one 1 three main categories: Construction, Engineering or Environmental</w:t>
            </w:r>
            <w:r>
              <w:rPr>
                <w:rFonts w:ascii="Times New Roman" w:eastAsia="Times New Roman" w:hAnsi="Times New Roman" w:cs="Times New Roman"/>
                <w:sz w:val="24"/>
                <w:szCs w:val="24"/>
              </w:rPr>
              <w:t xml:space="preserve">. For tracking purposes, the software will </w:t>
            </w:r>
            <w:r w:rsidR="00955BB9">
              <w:rPr>
                <w:rFonts w:ascii="Times New Roman" w:eastAsia="Times New Roman" w:hAnsi="Times New Roman" w:cs="Times New Roman"/>
                <w:sz w:val="24"/>
                <w:szCs w:val="24"/>
              </w:rPr>
              <w:t>provide analyitics.</w:t>
            </w:r>
          </w:p>
        </w:tc>
      </w:tr>
    </w:tbl>
    <w:p w14:paraId="4FDCD785" w14:textId="77777777" w:rsidR="009E291F" w:rsidRDefault="009E291F" w:rsidP="009E291F">
      <w:pPr>
        <w:spacing w:after="160" w:line="259" w:lineRule="auto"/>
        <w:rPr>
          <w:rFonts w:ascii="Times New Roman" w:eastAsia="Times New Roman" w:hAnsi="Times New Roman" w:cs="Times New Roman"/>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9E291F" w14:paraId="7D9452A3" w14:textId="77777777" w:rsidTr="006A5439">
        <w:tc>
          <w:tcPr>
            <w:tcW w:w="9350" w:type="dxa"/>
            <w:shd w:val="clear" w:color="auto" w:fill="E6E6E6"/>
          </w:tcPr>
          <w:p w14:paraId="6644EF11"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9E291F" w14:paraId="28D2B1C8" w14:textId="77777777" w:rsidTr="006A5439">
        <w:tc>
          <w:tcPr>
            <w:tcW w:w="9350" w:type="dxa"/>
            <w:shd w:val="clear" w:color="auto" w:fill="FFFFFF"/>
          </w:tcPr>
          <w:p w14:paraId="3E3333E5" w14:textId="77777777" w:rsidR="009E291F" w:rsidRDefault="009E291F" w:rsidP="006A5439">
            <w:pPr>
              <w:spacing w:line="240" w:lineRule="auto"/>
              <w:rPr>
                <w:rFonts w:ascii="Times New Roman" w:eastAsia="Times New Roman" w:hAnsi="Times New Roman" w:cs="Times New Roman"/>
                <w:sz w:val="24"/>
                <w:szCs w:val="24"/>
              </w:rPr>
            </w:pPr>
          </w:p>
          <w:p w14:paraId="4D5ABB9F"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Plan </w:t>
            </w:r>
          </w:p>
          <w:p w14:paraId="2CDC9E07"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26A72F29"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w:t>
            </w:r>
          </w:p>
          <w:p w14:paraId="76C90FB5"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Source: classes</w:t>
            </w:r>
          </w:p>
          <w:p w14:paraId="1A6C8E77"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Source: methods</w:t>
            </w:r>
          </w:p>
          <w:p w14:paraId="51A21A82"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Source: user experience and modules</w:t>
            </w:r>
          </w:p>
          <w:p w14:paraId="52DFDEAB" w14:textId="77777777" w:rsidR="009E291F" w:rsidRDefault="009E291F" w:rsidP="006A5439">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deliverable</w:t>
            </w:r>
          </w:p>
          <w:p w14:paraId="716E201B" w14:textId="77777777" w:rsidR="009E291F" w:rsidRDefault="009E291F" w:rsidP="006A5439">
            <w:pPr>
              <w:spacing w:after="160" w:line="259" w:lineRule="auto"/>
              <w:rPr>
                <w:rFonts w:ascii="Times New Roman" w:eastAsia="Times New Roman" w:hAnsi="Times New Roman" w:cs="Times New Roman"/>
                <w:color w:val="0000FF"/>
                <w:sz w:val="20"/>
                <w:szCs w:val="20"/>
              </w:rPr>
            </w:pPr>
          </w:p>
        </w:tc>
      </w:tr>
    </w:tbl>
    <w:p w14:paraId="35FB16CE" w14:textId="77777777" w:rsidR="009E291F" w:rsidRDefault="009E291F" w:rsidP="009E291F">
      <w:pPr>
        <w:spacing w:after="160" w:line="259" w:lineRule="auto"/>
        <w:rPr>
          <w:rFonts w:ascii="Times New Roman" w:eastAsia="Times New Roman" w:hAnsi="Times New Roman" w:cs="Times New Roman"/>
        </w:rPr>
      </w:pPr>
    </w:p>
    <w:tbl>
      <w:tblPr>
        <w:tblStyle w:val="a5"/>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5"/>
        <w:gridCol w:w="2168"/>
        <w:gridCol w:w="3542"/>
        <w:gridCol w:w="1534"/>
      </w:tblGrid>
      <w:tr w:rsidR="009E291F" w14:paraId="211A0F46" w14:textId="77777777" w:rsidTr="006A5439">
        <w:tc>
          <w:tcPr>
            <w:tcW w:w="9350" w:type="dxa"/>
            <w:gridSpan w:val="4"/>
            <w:shd w:val="clear" w:color="auto" w:fill="E6E6E6"/>
          </w:tcPr>
          <w:p w14:paraId="7CA6ABCF"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Approvals</w:t>
            </w:r>
          </w:p>
        </w:tc>
      </w:tr>
      <w:tr w:rsidR="009E291F" w14:paraId="6048701C" w14:textId="77777777" w:rsidTr="006A5439">
        <w:tc>
          <w:tcPr>
            <w:tcW w:w="2106" w:type="dxa"/>
            <w:shd w:val="clear" w:color="auto" w:fill="DFDFDF"/>
            <w:vAlign w:val="center"/>
          </w:tcPr>
          <w:p w14:paraId="7FC8B9A2"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168" w:type="dxa"/>
            <w:shd w:val="clear" w:color="auto" w:fill="DFDFDF"/>
            <w:vAlign w:val="center"/>
          </w:tcPr>
          <w:p w14:paraId="52866773"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542" w:type="dxa"/>
            <w:shd w:val="clear" w:color="auto" w:fill="DFDFDF"/>
            <w:vAlign w:val="center"/>
          </w:tcPr>
          <w:p w14:paraId="093B7A53"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1534" w:type="dxa"/>
            <w:shd w:val="clear" w:color="auto" w:fill="DFDFDF"/>
            <w:vAlign w:val="center"/>
          </w:tcPr>
          <w:p w14:paraId="49D089EF"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r w:rsidR="009E291F" w14:paraId="4B6E90C6" w14:textId="77777777" w:rsidTr="006A5439">
        <w:tc>
          <w:tcPr>
            <w:tcW w:w="2106" w:type="dxa"/>
            <w:shd w:val="clear" w:color="auto" w:fill="auto"/>
            <w:vAlign w:val="center"/>
          </w:tcPr>
          <w:p w14:paraId="5601DDA7" w14:textId="77777777"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p w14:paraId="20A136B2" w14:textId="77777777" w:rsidR="009E291F" w:rsidRDefault="009E291F" w:rsidP="006A5439">
            <w:pPr>
              <w:spacing w:after="160" w:line="259" w:lineRule="auto"/>
              <w:rPr>
                <w:rFonts w:ascii="Times New Roman" w:eastAsia="Times New Roman" w:hAnsi="Times New Roman" w:cs="Times New Roman"/>
                <w:sz w:val="24"/>
                <w:szCs w:val="24"/>
              </w:rPr>
            </w:pPr>
          </w:p>
        </w:tc>
        <w:tc>
          <w:tcPr>
            <w:tcW w:w="2168" w:type="dxa"/>
            <w:shd w:val="clear" w:color="auto" w:fill="auto"/>
          </w:tcPr>
          <w:p w14:paraId="63BC1B23" w14:textId="31F3277E" w:rsidR="009E291F" w:rsidRDefault="003C4A4B" w:rsidP="006A5439">
            <w:pPr>
              <w:spacing w:after="160" w:line="259" w:lineRule="auto"/>
              <w:rPr>
                <w:rFonts w:ascii="Times New Roman" w:eastAsia="Times New Roman" w:hAnsi="Times New Roman" w:cs="Times New Roman"/>
              </w:rPr>
            </w:pPr>
            <w:r>
              <w:rPr>
                <w:rFonts w:ascii="Times New Roman" w:eastAsia="Times New Roman" w:hAnsi="Times New Roman" w:cs="Times New Roman"/>
              </w:rPr>
              <w:t>Terry Mentzos</w:t>
            </w:r>
          </w:p>
        </w:tc>
        <w:tc>
          <w:tcPr>
            <w:tcW w:w="3542" w:type="dxa"/>
            <w:shd w:val="clear" w:color="auto" w:fill="auto"/>
            <w:vAlign w:val="center"/>
          </w:tcPr>
          <w:p w14:paraId="4269EAB3" w14:textId="77777777"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confirmation is acceptable in place of signature.)</w:t>
            </w:r>
          </w:p>
        </w:tc>
        <w:tc>
          <w:tcPr>
            <w:tcW w:w="1534" w:type="dxa"/>
            <w:shd w:val="clear" w:color="auto" w:fill="auto"/>
          </w:tcPr>
          <w:p w14:paraId="745DBED3" w14:textId="538C0190" w:rsidR="009E291F" w:rsidRDefault="003C4A4B" w:rsidP="006A5439">
            <w:pPr>
              <w:spacing w:after="160" w:line="259" w:lineRule="auto"/>
              <w:rPr>
                <w:rFonts w:ascii="Times New Roman" w:eastAsia="Times New Roman" w:hAnsi="Times New Roman" w:cs="Times New Roman"/>
              </w:rPr>
            </w:pPr>
            <w:r>
              <w:rPr>
                <w:rFonts w:ascii="Times New Roman" w:eastAsia="Times New Roman" w:hAnsi="Times New Roman" w:cs="Times New Roman"/>
              </w:rPr>
              <w:t>20211025</w:t>
            </w:r>
          </w:p>
        </w:tc>
      </w:tr>
      <w:tr w:rsidR="009E291F" w14:paraId="33D507FA" w14:textId="77777777" w:rsidTr="006A5439">
        <w:tc>
          <w:tcPr>
            <w:tcW w:w="2106" w:type="dxa"/>
            <w:shd w:val="clear" w:color="auto" w:fill="auto"/>
            <w:vAlign w:val="center"/>
          </w:tcPr>
          <w:p w14:paraId="6BB4D9F6" w14:textId="77777777"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2168" w:type="dxa"/>
            <w:shd w:val="clear" w:color="auto" w:fill="auto"/>
          </w:tcPr>
          <w:p w14:paraId="141AB100" w14:textId="0492B528" w:rsidR="009E291F" w:rsidRDefault="003C4A4B" w:rsidP="006A5439">
            <w:pPr>
              <w:spacing w:after="160" w:line="259" w:lineRule="auto"/>
              <w:rPr>
                <w:rFonts w:ascii="Times New Roman" w:eastAsia="Times New Roman" w:hAnsi="Times New Roman" w:cs="Times New Roman"/>
              </w:rPr>
            </w:pPr>
            <w:r>
              <w:rPr>
                <w:rFonts w:ascii="Times New Roman" w:eastAsia="Times New Roman" w:hAnsi="Times New Roman" w:cs="Times New Roman"/>
              </w:rPr>
              <w:t>Dave Leake</w:t>
            </w:r>
          </w:p>
        </w:tc>
        <w:tc>
          <w:tcPr>
            <w:tcW w:w="3542" w:type="dxa"/>
            <w:shd w:val="clear" w:color="auto" w:fill="auto"/>
          </w:tcPr>
          <w:p w14:paraId="5F04FF93" w14:textId="6B442538" w:rsidR="009E291F" w:rsidRDefault="003C4A4B" w:rsidP="006A5439">
            <w:pPr>
              <w:spacing w:after="160" w:line="259" w:lineRule="auto"/>
              <w:rPr>
                <w:rFonts w:ascii="Times New Roman" w:eastAsia="Times New Roman" w:hAnsi="Times New Roman" w:cs="Times New Roman"/>
              </w:rPr>
            </w:pPr>
            <w:bookmarkStart w:id="35" w:name="_1fob9te" w:colFirst="0" w:colLast="0"/>
            <w:bookmarkEnd w:id="35"/>
            <w:r>
              <w:rPr>
                <w:rFonts w:ascii="Times New Roman" w:eastAsia="Times New Roman" w:hAnsi="Times New Roman" w:cs="Times New Roman"/>
              </w:rPr>
              <w:t>David A. Leake</w:t>
            </w:r>
          </w:p>
        </w:tc>
        <w:tc>
          <w:tcPr>
            <w:tcW w:w="1534" w:type="dxa"/>
            <w:shd w:val="clear" w:color="auto" w:fill="auto"/>
          </w:tcPr>
          <w:p w14:paraId="5DCD9B8B" w14:textId="667FAFC1" w:rsidR="009E291F" w:rsidRDefault="003C4A4B" w:rsidP="006A5439">
            <w:pPr>
              <w:spacing w:after="160" w:line="259" w:lineRule="auto"/>
              <w:rPr>
                <w:rFonts w:ascii="Times New Roman" w:eastAsia="Times New Roman" w:hAnsi="Times New Roman" w:cs="Times New Roman"/>
              </w:rPr>
            </w:pPr>
            <w:r>
              <w:rPr>
                <w:rFonts w:ascii="Times New Roman" w:eastAsia="Times New Roman" w:hAnsi="Times New Roman" w:cs="Times New Roman"/>
              </w:rPr>
              <w:t>20211025</w:t>
            </w:r>
          </w:p>
        </w:tc>
      </w:tr>
    </w:tbl>
    <w:p w14:paraId="40E022EE" w14:textId="77777777" w:rsidR="000237C7" w:rsidRDefault="000237C7" w:rsidP="009E291F">
      <w:pPr>
        <w:spacing w:after="160" w:line="480" w:lineRule="auto"/>
        <w:rPr>
          <w:rFonts w:ascii="Times New Roman" w:eastAsia="Times New Roman" w:hAnsi="Times New Roman" w:cs="Times New Roman"/>
          <w:b/>
          <w:sz w:val="28"/>
          <w:szCs w:val="28"/>
        </w:rPr>
      </w:pPr>
    </w:p>
    <w:p w14:paraId="14D9A44B" w14:textId="77777777" w:rsidR="005939D7" w:rsidRDefault="005939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E9FCB8E" w14:textId="0DF5415F" w:rsidR="009E291F" w:rsidRDefault="009E291F" w:rsidP="0016648F">
      <w:pPr>
        <w:pStyle w:val="Heading1"/>
      </w:pPr>
      <w:r>
        <w:t>Appendix B</w:t>
      </w:r>
    </w:p>
    <w:p w14:paraId="2350AFE0" w14:textId="77777777" w:rsidR="009E291F" w:rsidRDefault="009E291F" w:rsidP="009E291F">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Team</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9E291F" w14:paraId="361C324F" w14:textId="77777777" w:rsidTr="006A5439">
        <w:tc>
          <w:tcPr>
            <w:tcW w:w="9350" w:type="dxa"/>
            <w:shd w:val="clear" w:color="auto" w:fill="auto"/>
          </w:tcPr>
          <w:p w14:paraId="6977DB12" w14:textId="4EAE78F1"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Name: </w:t>
            </w:r>
            <w:r w:rsidR="003C4A4B">
              <w:rPr>
                <w:rFonts w:ascii="Times New Roman" w:eastAsia="Times New Roman" w:hAnsi="Times New Roman" w:cs="Times New Roman"/>
                <w:b/>
                <w:sz w:val="24"/>
                <w:szCs w:val="24"/>
              </w:rPr>
              <w:t xml:space="preserve">       </w:t>
            </w:r>
            <w:r w:rsidR="00955BB9" w:rsidRPr="00955BB9">
              <w:rPr>
                <w:rFonts w:ascii="Times New Roman" w:eastAsia="Times New Roman" w:hAnsi="Times New Roman" w:cs="Times New Roman"/>
                <w:bCs/>
                <w:sz w:val="24"/>
                <w:szCs w:val="24"/>
              </w:rPr>
              <w:t xml:space="preserve">USACE </w:t>
            </w:r>
            <w:r w:rsidR="00856495">
              <w:rPr>
                <w:rFonts w:ascii="Times New Roman" w:eastAsia="Times New Roman" w:hAnsi="Times New Roman" w:cs="Times New Roman"/>
                <w:sz w:val="24"/>
                <w:szCs w:val="24"/>
              </w:rPr>
              <w:t>Work Request Application</w:t>
            </w:r>
          </w:p>
        </w:tc>
      </w:tr>
      <w:tr w:rsidR="009E291F" w14:paraId="34A63B94" w14:textId="77777777" w:rsidTr="006A5439">
        <w:tc>
          <w:tcPr>
            <w:tcW w:w="9350" w:type="dxa"/>
            <w:shd w:val="clear" w:color="auto" w:fill="auto"/>
          </w:tcPr>
          <w:p w14:paraId="72C2C255" w14:textId="59F2ECF4"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3C4A4B">
              <w:rPr>
                <w:rFonts w:ascii="Times New Roman" w:eastAsia="Times New Roman" w:hAnsi="Times New Roman" w:cs="Times New Roman"/>
                <w:b/>
                <w:sz w:val="24"/>
                <w:szCs w:val="24"/>
              </w:rPr>
              <w:t xml:space="preserve">                      202110</w:t>
            </w:r>
            <w:r w:rsidR="00C94F5A">
              <w:rPr>
                <w:rFonts w:ascii="Times New Roman" w:eastAsia="Times New Roman" w:hAnsi="Times New Roman" w:cs="Times New Roman"/>
                <w:b/>
                <w:sz w:val="24"/>
                <w:szCs w:val="24"/>
              </w:rPr>
              <w:t>28</w:t>
            </w:r>
          </w:p>
        </w:tc>
      </w:tr>
      <w:tr w:rsidR="009E291F" w14:paraId="3D2EFEAC" w14:textId="77777777" w:rsidTr="006A5439">
        <w:tc>
          <w:tcPr>
            <w:tcW w:w="9350" w:type="dxa"/>
            <w:shd w:val="clear" w:color="auto" w:fill="auto"/>
          </w:tcPr>
          <w:p w14:paraId="68486A9D" w14:textId="258CC8A6"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Manager: </w:t>
            </w:r>
            <w:r w:rsidR="003C4A4B">
              <w:rPr>
                <w:rFonts w:ascii="Times New Roman" w:eastAsia="Times New Roman" w:hAnsi="Times New Roman" w:cs="Times New Roman"/>
                <w:b/>
                <w:sz w:val="24"/>
                <w:szCs w:val="24"/>
              </w:rPr>
              <w:t>Dave Leake</w:t>
            </w:r>
          </w:p>
        </w:tc>
      </w:tr>
    </w:tbl>
    <w:p w14:paraId="4EECED11" w14:textId="77777777" w:rsidR="009E291F" w:rsidRDefault="009E291F" w:rsidP="009E291F">
      <w:pPr>
        <w:spacing w:after="160" w:line="259" w:lineRule="auto"/>
        <w:rPr>
          <w:rFonts w:ascii="Times New Roman" w:eastAsia="Times New Roman" w:hAnsi="Times New Roman" w:cs="Times New Roman"/>
          <w:sz w:val="24"/>
          <w:szCs w:val="24"/>
        </w:rPr>
      </w:pPr>
    </w:p>
    <w:tbl>
      <w:tblPr>
        <w:tblStyle w:val="a7"/>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95"/>
        <w:gridCol w:w="2340"/>
        <w:gridCol w:w="3420"/>
      </w:tblGrid>
      <w:tr w:rsidR="009E291F" w14:paraId="70D6549D" w14:textId="77777777" w:rsidTr="006A5439">
        <w:tc>
          <w:tcPr>
            <w:tcW w:w="3595" w:type="dxa"/>
            <w:shd w:val="clear" w:color="auto" w:fill="DFDFDF"/>
            <w:vAlign w:val="center"/>
          </w:tcPr>
          <w:p w14:paraId="724F842F"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DFDFDF"/>
            <w:vAlign w:val="center"/>
          </w:tcPr>
          <w:p w14:paraId="6F8EE533"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20" w:type="dxa"/>
            <w:shd w:val="clear" w:color="auto" w:fill="DFDFDF"/>
            <w:vAlign w:val="center"/>
          </w:tcPr>
          <w:p w14:paraId="57FBC58B" w14:textId="77777777" w:rsidR="009E291F" w:rsidRDefault="009E291F" w:rsidP="006A543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tc>
      </w:tr>
      <w:tr w:rsidR="009E291F" w14:paraId="4F755E7C" w14:textId="77777777" w:rsidTr="006A5439">
        <w:trPr>
          <w:trHeight w:val="413"/>
        </w:trPr>
        <w:tc>
          <w:tcPr>
            <w:tcW w:w="3595" w:type="dxa"/>
            <w:shd w:val="clear" w:color="auto" w:fill="auto"/>
          </w:tcPr>
          <w:p w14:paraId="6978F32F" w14:textId="77777777"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(PM)</w:t>
            </w:r>
          </w:p>
        </w:tc>
        <w:tc>
          <w:tcPr>
            <w:tcW w:w="2340" w:type="dxa"/>
            <w:shd w:val="clear" w:color="auto" w:fill="auto"/>
          </w:tcPr>
          <w:p w14:paraId="60163E7E" w14:textId="0B5BE579" w:rsidR="009E291F" w:rsidRDefault="00027789"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Dave Leake</w:t>
            </w:r>
          </w:p>
        </w:tc>
        <w:tc>
          <w:tcPr>
            <w:tcW w:w="3420" w:type="dxa"/>
            <w:shd w:val="clear" w:color="auto" w:fill="auto"/>
          </w:tcPr>
          <w:p w14:paraId="5068619B" w14:textId="01D04974" w:rsidR="009E291F" w:rsidRDefault="00EB0810" w:rsidP="006A5439">
            <w:pPr>
              <w:spacing w:after="160" w:line="259" w:lineRule="auto"/>
              <w:rPr>
                <w:rFonts w:ascii="Times New Roman" w:eastAsia="Times New Roman" w:hAnsi="Times New Roman" w:cs="Times New Roman"/>
                <w:sz w:val="24"/>
                <w:szCs w:val="24"/>
              </w:rPr>
            </w:pPr>
            <w:hyperlink r:id="rId10" w:history="1">
              <w:r w:rsidR="00027789" w:rsidRPr="002E772F">
                <w:rPr>
                  <w:rStyle w:val="Hyperlink"/>
                  <w:rFonts w:ascii="Times New Roman" w:eastAsia="Times New Roman" w:hAnsi="Times New Roman" w:cs="Times New Roman"/>
                  <w:sz w:val="24"/>
                  <w:szCs w:val="24"/>
                </w:rPr>
                <w:t>David.leake@gmail.com</w:t>
              </w:r>
            </w:hyperlink>
          </w:p>
        </w:tc>
      </w:tr>
      <w:tr w:rsidR="009E291F" w14:paraId="16579868" w14:textId="77777777" w:rsidTr="006A5439">
        <w:tc>
          <w:tcPr>
            <w:tcW w:w="3595" w:type="dxa"/>
            <w:shd w:val="clear" w:color="auto" w:fill="auto"/>
          </w:tcPr>
          <w:p w14:paraId="64B69974" w14:textId="77777777" w:rsidR="009E291F" w:rsidRDefault="009E291F" w:rsidP="006A5439">
            <w:pPr>
              <w:spacing w:after="160" w:line="259" w:lineRule="auto"/>
              <w:rPr>
                <w:rFonts w:ascii="Times New Roman" w:eastAsia="Times New Roman" w:hAnsi="Times New Roman" w:cs="Times New Roman"/>
                <w:sz w:val="24"/>
                <w:szCs w:val="24"/>
              </w:rPr>
            </w:pPr>
            <w:bookmarkStart w:id="36" w:name="_Hlk86582545"/>
            <w:r>
              <w:rPr>
                <w:rFonts w:ascii="Times New Roman" w:eastAsia="Times New Roman" w:hAnsi="Times New Roman" w:cs="Times New Roman"/>
                <w:sz w:val="24"/>
                <w:szCs w:val="24"/>
              </w:rPr>
              <w:t>Requirements Manager/Technical Writer (RM/TE)</w:t>
            </w:r>
          </w:p>
        </w:tc>
        <w:tc>
          <w:tcPr>
            <w:tcW w:w="2340" w:type="dxa"/>
            <w:shd w:val="clear" w:color="auto" w:fill="auto"/>
          </w:tcPr>
          <w:p w14:paraId="4C29F23F" w14:textId="4B1785EC" w:rsidR="009E291F" w:rsidRDefault="00027789" w:rsidP="006A5439">
            <w:pPr>
              <w:spacing w:after="160" w:line="259" w:lineRule="auto"/>
              <w:rPr>
                <w:rFonts w:ascii="Times New Roman" w:eastAsia="Times New Roman" w:hAnsi="Times New Roman" w:cs="Times New Roman"/>
                <w:sz w:val="24"/>
                <w:szCs w:val="24"/>
              </w:rPr>
            </w:pPr>
            <w:r w:rsidRPr="00027789">
              <w:rPr>
                <w:rFonts w:ascii="Times New Roman" w:eastAsia="Times New Roman" w:hAnsi="Times New Roman" w:cs="Times New Roman"/>
                <w:sz w:val="24"/>
                <w:szCs w:val="24"/>
              </w:rPr>
              <w:t>Will Aurelien</w:t>
            </w:r>
          </w:p>
        </w:tc>
        <w:tc>
          <w:tcPr>
            <w:tcW w:w="3420" w:type="dxa"/>
            <w:shd w:val="clear" w:color="auto" w:fill="auto"/>
          </w:tcPr>
          <w:p w14:paraId="003F4570" w14:textId="306D9FD7" w:rsidR="009E291F" w:rsidRDefault="00EB0810" w:rsidP="006A5439">
            <w:pPr>
              <w:spacing w:after="160" w:line="259" w:lineRule="auto"/>
              <w:rPr>
                <w:rFonts w:ascii="Times New Roman" w:eastAsia="Times New Roman" w:hAnsi="Times New Roman" w:cs="Times New Roman"/>
                <w:sz w:val="24"/>
                <w:szCs w:val="24"/>
              </w:rPr>
            </w:pPr>
            <w:hyperlink r:id="rId11" w:history="1">
              <w:r w:rsidR="00027789" w:rsidRPr="002E772F">
                <w:rPr>
                  <w:rStyle w:val="Hyperlink"/>
                  <w:rFonts w:ascii="Times New Roman" w:eastAsia="Times New Roman" w:hAnsi="Times New Roman" w:cs="Times New Roman"/>
                  <w:sz w:val="24"/>
                  <w:szCs w:val="24"/>
                </w:rPr>
                <w:t>willtchouente@gmail.com</w:t>
              </w:r>
            </w:hyperlink>
            <w:r w:rsidR="00027789">
              <w:rPr>
                <w:rFonts w:ascii="Times New Roman" w:eastAsia="Times New Roman" w:hAnsi="Times New Roman" w:cs="Times New Roman"/>
                <w:sz w:val="24"/>
                <w:szCs w:val="24"/>
              </w:rPr>
              <w:t xml:space="preserve"> </w:t>
            </w:r>
          </w:p>
        </w:tc>
      </w:tr>
      <w:bookmarkEnd w:id="36"/>
      <w:tr w:rsidR="009E291F" w14:paraId="3D572DD7" w14:textId="77777777" w:rsidTr="006A5439">
        <w:tc>
          <w:tcPr>
            <w:tcW w:w="3595" w:type="dxa"/>
            <w:shd w:val="clear" w:color="auto" w:fill="auto"/>
          </w:tcPr>
          <w:p w14:paraId="397E8288" w14:textId="77777777" w:rsidR="009E291F" w:rsidRDefault="009E291F"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Designer (SD)</w:t>
            </w:r>
          </w:p>
        </w:tc>
        <w:tc>
          <w:tcPr>
            <w:tcW w:w="2340" w:type="dxa"/>
            <w:shd w:val="clear" w:color="auto" w:fill="auto"/>
          </w:tcPr>
          <w:p w14:paraId="45627ED1" w14:textId="71E5FE02" w:rsidR="009E291F" w:rsidRDefault="00027789" w:rsidP="006A54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Ian Oliver</w:t>
            </w:r>
          </w:p>
        </w:tc>
        <w:tc>
          <w:tcPr>
            <w:tcW w:w="3420" w:type="dxa"/>
            <w:shd w:val="clear" w:color="auto" w:fill="auto"/>
          </w:tcPr>
          <w:p w14:paraId="6EA7FB0E" w14:textId="7552F714" w:rsidR="009E291F" w:rsidRDefault="00EB0810" w:rsidP="00027789">
            <w:pPr>
              <w:tabs>
                <w:tab w:val="left" w:pos="914"/>
              </w:tabs>
              <w:spacing w:after="160" w:line="259" w:lineRule="auto"/>
              <w:rPr>
                <w:rFonts w:ascii="Times New Roman" w:eastAsia="Times New Roman" w:hAnsi="Times New Roman" w:cs="Times New Roman"/>
                <w:sz w:val="24"/>
                <w:szCs w:val="24"/>
              </w:rPr>
            </w:pPr>
            <w:hyperlink r:id="rId12" w:history="1">
              <w:r w:rsidR="00027789" w:rsidRPr="002E772F">
                <w:rPr>
                  <w:rStyle w:val="Hyperlink"/>
                  <w:rFonts w:ascii="Times New Roman" w:eastAsia="Times New Roman" w:hAnsi="Times New Roman" w:cs="Times New Roman"/>
                  <w:sz w:val="24"/>
                  <w:szCs w:val="24"/>
                </w:rPr>
                <w:t>ioliver.work@gmail.com</w:t>
              </w:r>
            </w:hyperlink>
            <w:r w:rsidR="00027789">
              <w:rPr>
                <w:rFonts w:ascii="Times New Roman" w:eastAsia="Times New Roman" w:hAnsi="Times New Roman" w:cs="Times New Roman"/>
                <w:sz w:val="24"/>
                <w:szCs w:val="24"/>
              </w:rPr>
              <w:t xml:space="preserve"> </w:t>
            </w:r>
          </w:p>
        </w:tc>
      </w:tr>
      <w:tr w:rsidR="00713B70" w14:paraId="53BBC043" w14:textId="77777777" w:rsidTr="006A5439">
        <w:tc>
          <w:tcPr>
            <w:tcW w:w="3595" w:type="dxa"/>
            <w:shd w:val="clear" w:color="auto" w:fill="auto"/>
          </w:tcPr>
          <w:p w14:paraId="54865E5B" w14:textId="77777777" w:rsidR="00713B70" w:rsidRDefault="00713B70" w:rsidP="00713B7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Director</w:t>
            </w:r>
          </w:p>
        </w:tc>
        <w:tc>
          <w:tcPr>
            <w:tcW w:w="2340" w:type="dxa"/>
            <w:shd w:val="clear" w:color="auto" w:fill="auto"/>
          </w:tcPr>
          <w:p w14:paraId="41DEAD50" w14:textId="60161C26" w:rsidR="00713B70" w:rsidRDefault="00713B70" w:rsidP="00713B70">
            <w:pPr>
              <w:spacing w:after="160" w:line="259" w:lineRule="auto"/>
              <w:rPr>
                <w:rFonts w:ascii="Times New Roman" w:eastAsia="Times New Roman" w:hAnsi="Times New Roman" w:cs="Times New Roman"/>
                <w:sz w:val="24"/>
                <w:szCs w:val="24"/>
              </w:rPr>
            </w:pPr>
            <w:ins w:id="37" w:author="Dave Leake" w:date="2021-11-14T17:55:00Z">
              <w:r w:rsidRPr="00027789">
                <w:rPr>
                  <w:rFonts w:ascii="Times New Roman" w:eastAsia="Times New Roman" w:hAnsi="Times New Roman" w:cs="Times New Roman"/>
                  <w:sz w:val="24"/>
                  <w:szCs w:val="24"/>
                </w:rPr>
                <w:t>Will Aurelien</w:t>
              </w:r>
            </w:ins>
            <w:del w:id="38" w:author="Dave Leake" w:date="2021-11-14T17:55:00Z">
              <w:r w:rsidDel="00713B70">
                <w:rPr>
                  <w:rFonts w:ascii="Times New Roman" w:eastAsia="Times New Roman" w:hAnsi="Times New Roman" w:cs="Times New Roman"/>
                  <w:sz w:val="24"/>
                  <w:szCs w:val="24"/>
                </w:rPr>
                <w:delText>Ryan Moszynski</w:delText>
              </w:r>
            </w:del>
          </w:p>
        </w:tc>
        <w:tc>
          <w:tcPr>
            <w:tcW w:w="3420" w:type="dxa"/>
            <w:shd w:val="clear" w:color="auto" w:fill="auto"/>
          </w:tcPr>
          <w:p w14:paraId="16ABB141" w14:textId="2DB520E7" w:rsidR="00713B70" w:rsidRDefault="00713B70" w:rsidP="00713B70">
            <w:pPr>
              <w:spacing w:after="160" w:line="259" w:lineRule="auto"/>
              <w:rPr>
                <w:rFonts w:ascii="Times New Roman" w:eastAsia="Times New Roman" w:hAnsi="Times New Roman" w:cs="Times New Roman"/>
                <w:sz w:val="24"/>
                <w:szCs w:val="24"/>
              </w:rPr>
            </w:pPr>
            <w:ins w:id="39" w:author="Dave Leake" w:date="2021-11-14T17:56:00Z">
              <w:r>
                <w:fldChar w:fldCharType="begin"/>
              </w:r>
              <w:r>
                <w:instrText xml:space="preserve"> HYPERLINK "mailto:willtchouente@gmail.com" </w:instrText>
              </w:r>
              <w:r>
                <w:fldChar w:fldCharType="separate"/>
              </w:r>
              <w:r w:rsidRPr="002E772F">
                <w:rPr>
                  <w:rStyle w:val="Hyperlink"/>
                  <w:rFonts w:ascii="Times New Roman" w:eastAsia="Times New Roman" w:hAnsi="Times New Roman" w:cs="Times New Roman"/>
                  <w:sz w:val="24"/>
                  <w:szCs w:val="24"/>
                </w:rPr>
                <w:t>willtchouente@gmail.com</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del w:id="40" w:author="Dave Leake" w:date="2021-11-14T17:56:00Z">
              <w:r w:rsidDel="00D55F5E">
                <w:fldChar w:fldCharType="begin"/>
              </w:r>
              <w:r w:rsidDel="00D55F5E">
                <w:delInstrText xml:space="preserve"> HYPERLINK "mailto:ryan.moszynski@gmail.com" </w:delInstrText>
              </w:r>
              <w:r w:rsidDel="00D55F5E">
                <w:fldChar w:fldCharType="separate"/>
              </w:r>
              <w:r w:rsidRPr="002E772F" w:rsidDel="00D55F5E">
                <w:rPr>
                  <w:rStyle w:val="Hyperlink"/>
                  <w:rFonts w:ascii="Times New Roman" w:eastAsia="Times New Roman" w:hAnsi="Times New Roman" w:cs="Times New Roman"/>
                  <w:sz w:val="24"/>
                  <w:szCs w:val="24"/>
                </w:rPr>
                <w:delText>ryan.moszynski@gmail.com</w:delText>
              </w:r>
              <w:r w:rsidDel="00D55F5E">
                <w:rPr>
                  <w:rStyle w:val="Hyperlink"/>
                  <w:rFonts w:ascii="Times New Roman" w:eastAsia="Times New Roman" w:hAnsi="Times New Roman" w:cs="Times New Roman"/>
                  <w:sz w:val="24"/>
                  <w:szCs w:val="24"/>
                </w:rPr>
                <w:fldChar w:fldCharType="end"/>
              </w:r>
              <w:r w:rsidDel="00D55F5E">
                <w:rPr>
                  <w:rFonts w:ascii="Times New Roman" w:eastAsia="Times New Roman" w:hAnsi="Times New Roman" w:cs="Times New Roman"/>
                  <w:sz w:val="24"/>
                  <w:szCs w:val="24"/>
                </w:rPr>
                <w:delText xml:space="preserve"> </w:delText>
              </w:r>
            </w:del>
          </w:p>
        </w:tc>
      </w:tr>
      <w:tr w:rsidR="00713B70" w14:paraId="3CAE2640" w14:textId="77777777" w:rsidTr="006A5439">
        <w:tc>
          <w:tcPr>
            <w:tcW w:w="3595" w:type="dxa"/>
            <w:shd w:val="clear" w:color="auto" w:fill="auto"/>
          </w:tcPr>
          <w:p w14:paraId="64CBA646" w14:textId="77777777" w:rsidR="00713B70" w:rsidRDefault="00713B70" w:rsidP="00713B7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Experience/Training Manager (UX)</w:t>
            </w:r>
          </w:p>
        </w:tc>
        <w:tc>
          <w:tcPr>
            <w:tcW w:w="2340" w:type="dxa"/>
            <w:shd w:val="clear" w:color="auto" w:fill="auto"/>
          </w:tcPr>
          <w:p w14:paraId="73B6C6C2" w14:textId="5F381563" w:rsidR="00713B70" w:rsidRDefault="00713B70" w:rsidP="00713B70">
            <w:pPr>
              <w:spacing w:after="160" w:line="259" w:lineRule="auto"/>
              <w:rPr>
                <w:rFonts w:ascii="Times New Roman" w:eastAsia="Times New Roman" w:hAnsi="Times New Roman" w:cs="Times New Roman"/>
                <w:sz w:val="24"/>
                <w:szCs w:val="24"/>
              </w:rPr>
            </w:pPr>
            <w:r w:rsidRPr="00027789">
              <w:rPr>
                <w:rFonts w:ascii="Times New Roman" w:eastAsia="Times New Roman" w:hAnsi="Times New Roman" w:cs="Times New Roman"/>
                <w:sz w:val="24"/>
                <w:szCs w:val="24"/>
              </w:rPr>
              <w:t>Will Aurelien</w:t>
            </w:r>
          </w:p>
        </w:tc>
        <w:tc>
          <w:tcPr>
            <w:tcW w:w="3420" w:type="dxa"/>
            <w:shd w:val="clear" w:color="auto" w:fill="auto"/>
          </w:tcPr>
          <w:p w14:paraId="45F3FFEE" w14:textId="05994FE9" w:rsidR="00713B70" w:rsidRDefault="00713B70" w:rsidP="00713B70">
            <w:pPr>
              <w:spacing w:after="160" w:line="259" w:lineRule="auto"/>
              <w:rPr>
                <w:rFonts w:ascii="Times New Roman" w:eastAsia="Times New Roman" w:hAnsi="Times New Roman" w:cs="Times New Roman"/>
                <w:sz w:val="24"/>
                <w:szCs w:val="24"/>
              </w:rPr>
            </w:pPr>
            <w:hyperlink r:id="rId13" w:history="1">
              <w:r w:rsidRPr="002E772F">
                <w:rPr>
                  <w:rStyle w:val="Hyperlink"/>
                  <w:rFonts w:ascii="Times New Roman" w:eastAsia="Times New Roman" w:hAnsi="Times New Roman" w:cs="Times New Roman"/>
                  <w:sz w:val="24"/>
                  <w:szCs w:val="24"/>
                </w:rPr>
                <w:t>willtchouente@gmail.com</w:t>
              </w:r>
            </w:hyperlink>
            <w:r>
              <w:rPr>
                <w:rFonts w:ascii="Times New Roman" w:eastAsia="Times New Roman" w:hAnsi="Times New Roman" w:cs="Times New Roman"/>
                <w:sz w:val="24"/>
                <w:szCs w:val="24"/>
              </w:rPr>
              <w:t xml:space="preserve"> </w:t>
            </w:r>
          </w:p>
        </w:tc>
      </w:tr>
    </w:tbl>
    <w:p w14:paraId="7FFE4874" w14:textId="77777777" w:rsidR="009E291F" w:rsidRDefault="009E291F" w:rsidP="009E291F">
      <w:pPr>
        <w:spacing w:after="160" w:line="259" w:lineRule="auto"/>
        <w:rPr>
          <w:rFonts w:ascii="Times New Roman" w:eastAsia="Times New Roman" w:hAnsi="Times New Roman" w:cs="Times New Roman"/>
          <w:sz w:val="24"/>
          <w:szCs w:val="24"/>
        </w:rPr>
      </w:pPr>
    </w:p>
    <w:p w14:paraId="592E76DC" w14:textId="77777777" w:rsidR="009E291F" w:rsidRDefault="009E291F" w:rsidP="009E291F">
      <w:pPr>
        <w:spacing w:after="160" w:line="259" w:lineRule="auto"/>
        <w:rPr>
          <w:rFonts w:ascii="Times New Roman" w:eastAsia="Times New Roman" w:hAnsi="Times New Roman" w:cs="Times New Roman"/>
          <w:sz w:val="24"/>
          <w:szCs w:val="24"/>
        </w:rPr>
      </w:pPr>
    </w:p>
    <w:p w14:paraId="6692C557" w14:textId="77777777" w:rsidR="009E291F" w:rsidRDefault="009E291F" w:rsidP="009E291F">
      <w:pPr>
        <w:spacing w:after="160" w:line="480" w:lineRule="auto"/>
        <w:rPr>
          <w:rFonts w:ascii="Times New Roman" w:eastAsia="Times New Roman" w:hAnsi="Times New Roman" w:cs="Times New Roman"/>
          <w:b/>
        </w:rPr>
      </w:pPr>
    </w:p>
    <w:p w14:paraId="27A97845" w14:textId="77777777" w:rsidR="009E291F" w:rsidRDefault="009E291F" w:rsidP="009E291F">
      <w:pPr>
        <w:spacing w:after="160" w:line="480" w:lineRule="auto"/>
        <w:rPr>
          <w:rFonts w:ascii="Times New Roman" w:eastAsia="Times New Roman" w:hAnsi="Times New Roman" w:cs="Times New Roman"/>
          <w:b/>
        </w:rPr>
      </w:pPr>
    </w:p>
    <w:p w14:paraId="2B77A47E" w14:textId="77777777" w:rsidR="009E291F" w:rsidRDefault="009E291F" w:rsidP="009E291F">
      <w:pPr>
        <w:spacing w:after="160" w:line="240" w:lineRule="auto"/>
        <w:rPr>
          <w:rFonts w:ascii="Times New Roman" w:eastAsia="Times New Roman" w:hAnsi="Times New Roman" w:cs="Times New Roman"/>
          <w:b/>
          <w:sz w:val="28"/>
          <w:szCs w:val="28"/>
        </w:rPr>
      </w:pPr>
      <w:r>
        <w:br w:type="page"/>
      </w:r>
    </w:p>
    <w:p w14:paraId="27EE3CCF" w14:textId="77777777" w:rsidR="009E291F" w:rsidRDefault="009E291F" w:rsidP="0016648F">
      <w:pPr>
        <w:pStyle w:val="Heading1"/>
      </w:pPr>
      <w:r>
        <w:t>Appendix C</w:t>
      </w:r>
    </w:p>
    <w:p w14:paraId="799F8C2A" w14:textId="77777777" w:rsidR="009E291F" w:rsidRDefault="009E291F" w:rsidP="009E291F">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Work</w:t>
      </w:r>
    </w:p>
    <w:p w14:paraId="78D12595" w14:textId="77777777" w:rsidR="009E291F" w:rsidRDefault="009E291F" w:rsidP="009E291F">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0A9BCEED" w14:textId="032A5BBE" w:rsidR="009E291F" w:rsidRDefault="009E291F" w:rsidP="009E291F">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agreed upon with the client, the contractor will provide the client with a single solution to manage the</w:t>
      </w:r>
      <w:r w:rsidR="00C94F5A">
        <w:rPr>
          <w:rFonts w:ascii="Times New Roman" w:eastAsia="Times New Roman" w:hAnsi="Times New Roman" w:cs="Times New Roman"/>
          <w:sz w:val="24"/>
          <w:szCs w:val="24"/>
        </w:rPr>
        <w:t xml:space="preserve"> Work Request</w:t>
      </w:r>
      <w:r w:rsidR="000042DA">
        <w:rPr>
          <w:rFonts w:ascii="Times New Roman" w:eastAsia="Times New Roman" w:hAnsi="Times New Roman" w:cs="Times New Roman"/>
          <w:sz w:val="24"/>
          <w:szCs w:val="24"/>
        </w:rPr>
        <w:t xml:space="preserve"> categories</w:t>
      </w:r>
      <w:r w:rsidR="00C94F5A">
        <w:rPr>
          <w:rFonts w:ascii="Times New Roman" w:eastAsia="Times New Roman" w:hAnsi="Times New Roman" w:cs="Times New Roman"/>
          <w:sz w:val="24"/>
          <w:szCs w:val="24"/>
        </w:rPr>
        <w:t xml:space="preserve"> of the Europe District</w:t>
      </w:r>
      <w:r w:rsidR="000042DA">
        <w:rPr>
          <w:rFonts w:ascii="Times New Roman" w:eastAsia="Times New Roman" w:hAnsi="Times New Roman" w:cs="Times New Roman"/>
          <w:sz w:val="24"/>
          <w:szCs w:val="24"/>
        </w:rPr>
        <w:t>. The application is</w:t>
      </w:r>
      <w:r w:rsidR="00C94F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titled </w:t>
      </w:r>
      <w:r w:rsidR="000042DA">
        <w:rPr>
          <w:rFonts w:ascii="Times New Roman" w:eastAsia="Times New Roman" w:hAnsi="Times New Roman" w:cs="Times New Roman"/>
          <w:sz w:val="24"/>
          <w:szCs w:val="24"/>
        </w:rPr>
        <w:t>“</w:t>
      </w:r>
      <w:r w:rsidR="00856495">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w:t>
      </w:r>
      <w:r w:rsidR="000042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solution will come in the form of a </w:t>
      </w:r>
      <w:r w:rsidR="000042DA">
        <w:rPr>
          <w:rFonts w:ascii="Times New Roman" w:eastAsia="Times New Roman" w:hAnsi="Times New Roman" w:cs="Times New Roman"/>
          <w:sz w:val="24"/>
          <w:szCs w:val="24"/>
        </w:rPr>
        <w:t xml:space="preserve">stand alone java app or </w:t>
      </w:r>
      <w:r>
        <w:rPr>
          <w:rFonts w:ascii="Times New Roman" w:eastAsia="Times New Roman" w:hAnsi="Times New Roman" w:cs="Times New Roman"/>
          <w:sz w:val="24"/>
          <w:szCs w:val="24"/>
        </w:rPr>
        <w:t>web application, which the client will access using a</w:t>
      </w:r>
      <w:r w:rsidR="000042DA">
        <w:rPr>
          <w:rFonts w:ascii="Times New Roman" w:eastAsia="Times New Roman" w:hAnsi="Times New Roman" w:cs="Times New Roman"/>
          <w:sz w:val="24"/>
          <w:szCs w:val="24"/>
        </w:rPr>
        <w:t xml:space="preserve"> jar file or</w:t>
      </w:r>
      <w:r>
        <w:rPr>
          <w:rFonts w:ascii="Times New Roman" w:eastAsia="Times New Roman" w:hAnsi="Times New Roman" w:cs="Times New Roman"/>
          <w:sz w:val="24"/>
          <w:szCs w:val="24"/>
        </w:rPr>
        <w:t xml:space="preserve"> URL, username, and password. The </w:t>
      </w:r>
      <w:r w:rsidR="003C4A4B">
        <w:rPr>
          <w:rFonts w:ascii="Times New Roman" w:eastAsia="Times New Roman" w:hAnsi="Times New Roman" w:cs="Times New Roman"/>
          <w:sz w:val="24"/>
          <w:szCs w:val="24"/>
        </w:rPr>
        <w:t>Work Request Application</w:t>
      </w:r>
      <w:r>
        <w:rPr>
          <w:rFonts w:ascii="Times New Roman" w:eastAsia="Times New Roman" w:hAnsi="Times New Roman" w:cs="Times New Roman"/>
          <w:sz w:val="24"/>
          <w:szCs w:val="24"/>
        </w:rPr>
        <w:t xml:space="preserve"> will allow the user to create </w:t>
      </w:r>
      <w:r w:rsidR="003C4A4B">
        <w:rPr>
          <w:rFonts w:ascii="Times New Roman" w:eastAsia="Times New Roman" w:hAnsi="Times New Roman" w:cs="Times New Roman"/>
          <w:sz w:val="24"/>
          <w:szCs w:val="24"/>
        </w:rPr>
        <w:t>Work Requests for a given business function and provide analytics on current work requests.</w:t>
      </w:r>
      <w:r>
        <w:rPr>
          <w:rFonts w:ascii="Times New Roman" w:eastAsia="Times New Roman" w:hAnsi="Times New Roman" w:cs="Times New Roman"/>
          <w:sz w:val="24"/>
          <w:szCs w:val="24"/>
        </w:rPr>
        <w:t xml:space="preserve"> </w:t>
      </w:r>
    </w:p>
    <w:p w14:paraId="165E0F13" w14:textId="77777777" w:rsidR="009E291F" w:rsidRDefault="009E291F" w:rsidP="009E291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 of Work</w:t>
      </w:r>
    </w:p>
    <w:p w14:paraId="31750F7D" w14:textId="77777777" w:rsidR="009E291F" w:rsidRDefault="009E291F" w:rsidP="009E291F">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work will be completed virtually, as the solution is software based and does not require in-person meetings.</w:t>
      </w:r>
    </w:p>
    <w:p w14:paraId="72E0021A" w14:textId="77777777" w:rsidR="009E291F" w:rsidRDefault="009E291F" w:rsidP="009E291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14:paraId="16BD9B88" w14:textId="4E9D8A55" w:rsidR="009E291F" w:rsidRDefault="009E291F" w:rsidP="009E291F">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timeline of work is between the dates of </w:t>
      </w:r>
      <w:r w:rsidR="003C4A4B">
        <w:rPr>
          <w:rFonts w:ascii="Times New Roman" w:eastAsia="Times New Roman" w:hAnsi="Times New Roman" w:cs="Times New Roman"/>
          <w:sz w:val="24"/>
          <w:szCs w:val="24"/>
        </w:rPr>
        <w:t>20211028</w:t>
      </w:r>
      <w:r>
        <w:rPr>
          <w:rFonts w:ascii="Times New Roman" w:eastAsia="Times New Roman" w:hAnsi="Times New Roman" w:cs="Times New Roman"/>
          <w:sz w:val="24"/>
          <w:szCs w:val="24"/>
        </w:rPr>
        <w:t xml:space="preserve"> and </w:t>
      </w:r>
      <w:r w:rsidR="003C4A4B">
        <w:rPr>
          <w:rFonts w:ascii="Times New Roman" w:eastAsia="Times New Roman" w:hAnsi="Times New Roman" w:cs="Times New Roman"/>
          <w:sz w:val="24"/>
          <w:szCs w:val="24"/>
        </w:rPr>
        <w:t>20211214</w:t>
      </w:r>
      <w:r>
        <w:rPr>
          <w:rFonts w:ascii="Times New Roman" w:eastAsia="Times New Roman" w:hAnsi="Times New Roman" w:cs="Times New Roman"/>
          <w:sz w:val="24"/>
          <w:szCs w:val="24"/>
        </w:rPr>
        <w:t xml:space="preserve"> with the final product to be delivered on </w:t>
      </w:r>
      <w:r w:rsidR="003C4A4B">
        <w:rPr>
          <w:rFonts w:ascii="Times New Roman" w:eastAsia="Times New Roman" w:hAnsi="Times New Roman" w:cs="Times New Roman"/>
          <w:sz w:val="24"/>
          <w:szCs w:val="24"/>
        </w:rPr>
        <w:t>20211214</w:t>
      </w:r>
      <w:r>
        <w:rPr>
          <w:rFonts w:ascii="Times New Roman" w:eastAsia="Times New Roman" w:hAnsi="Times New Roman" w:cs="Times New Roman"/>
          <w:sz w:val="24"/>
          <w:szCs w:val="24"/>
        </w:rPr>
        <w:t xml:space="preserve">. The schedule of work is included in </w:t>
      </w:r>
      <w:r w:rsidR="0053563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delivered Project Plan, Appendix </w:t>
      </w:r>
      <w:del w:id="41" w:author="Dave Leake" w:date="2021-11-06T09:33:00Z">
        <w:r w:rsidDel="00ED5D16">
          <w:rPr>
            <w:rFonts w:ascii="Times New Roman" w:eastAsia="Times New Roman" w:hAnsi="Times New Roman" w:cs="Times New Roman"/>
            <w:sz w:val="24"/>
            <w:szCs w:val="24"/>
          </w:rPr>
          <w:delText>C</w:delText>
        </w:r>
      </w:del>
      <w:ins w:id="42" w:author="Dave Leake" w:date="2021-11-06T09:33:00Z">
        <w:r w:rsidR="00ED5D16">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w:t>
      </w:r>
    </w:p>
    <w:p w14:paraId="03045C18" w14:textId="77777777" w:rsidR="009E291F" w:rsidRDefault="009E291F" w:rsidP="009E291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Criteria</w:t>
      </w:r>
    </w:p>
    <w:p w14:paraId="594DB439" w14:textId="77777777" w:rsidR="009E291F" w:rsidRDefault="009E291F" w:rsidP="009E291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acceptance criteria as agreed upon with the client is as follows:</w:t>
      </w:r>
    </w:p>
    <w:p w14:paraId="1507CEB2" w14:textId="3511EC2C" w:rsidR="009E291F" w:rsidRDefault="009E291F" w:rsidP="009E291F">
      <w:pPr>
        <w:numPr>
          <w:ilvl w:val="0"/>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customer </w:t>
      </w:r>
      <w:r w:rsidR="003C4A4B">
        <w:rPr>
          <w:rFonts w:ascii="Times New Roman" w:eastAsia="Times New Roman" w:hAnsi="Times New Roman" w:cs="Times New Roman"/>
          <w:sz w:val="24"/>
          <w:szCs w:val="24"/>
        </w:rPr>
        <w:t>submits a Work Request</w:t>
      </w:r>
      <w:r>
        <w:rPr>
          <w:rFonts w:ascii="Times New Roman" w:eastAsia="Times New Roman" w:hAnsi="Times New Roman" w:cs="Times New Roman"/>
          <w:sz w:val="24"/>
          <w:szCs w:val="24"/>
        </w:rPr>
        <w:t xml:space="preserve">, </w:t>
      </w:r>
      <w:r w:rsidR="003C4A4B">
        <w:rPr>
          <w:rFonts w:ascii="Times New Roman" w:eastAsia="Times New Roman" w:hAnsi="Times New Roman" w:cs="Times New Roman"/>
          <w:sz w:val="24"/>
          <w:szCs w:val="24"/>
        </w:rPr>
        <w:t xml:space="preserve">the application </w:t>
      </w:r>
      <w:r>
        <w:rPr>
          <w:rFonts w:ascii="Times New Roman" w:eastAsia="Times New Roman" w:hAnsi="Times New Roman" w:cs="Times New Roman"/>
          <w:sz w:val="24"/>
          <w:szCs w:val="24"/>
        </w:rPr>
        <w:t xml:space="preserve">user will </w:t>
      </w:r>
      <w:r w:rsidR="003C4A4B">
        <w:rPr>
          <w:rFonts w:ascii="Times New Roman" w:eastAsia="Times New Roman" w:hAnsi="Times New Roman" w:cs="Times New Roman"/>
          <w:sz w:val="24"/>
          <w:szCs w:val="24"/>
        </w:rPr>
        <w:t>properly capture all information provided</w:t>
      </w:r>
      <w:r w:rsidR="009C1FED">
        <w:rPr>
          <w:rFonts w:ascii="Times New Roman" w:eastAsia="Times New Roman" w:hAnsi="Times New Roman" w:cs="Times New Roman"/>
          <w:sz w:val="24"/>
          <w:szCs w:val="24"/>
        </w:rPr>
        <w:t>.</w:t>
      </w:r>
    </w:p>
    <w:p w14:paraId="4A74C220" w14:textId="7BE25633" w:rsidR="009E291F" w:rsidRDefault="009E291F" w:rsidP="003C4A4B">
      <w:pPr>
        <w:numPr>
          <w:ilvl w:val="0"/>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t>
      </w:r>
      <w:r w:rsidR="003C4A4B">
        <w:rPr>
          <w:rFonts w:ascii="Times New Roman" w:eastAsia="Times New Roman" w:hAnsi="Times New Roman" w:cs="Times New Roman"/>
          <w:sz w:val="24"/>
          <w:szCs w:val="24"/>
        </w:rPr>
        <w:t>a customer requests a report on the status of work request, the system</w:t>
      </w:r>
      <w:r w:rsidR="009C1FED">
        <w:rPr>
          <w:rFonts w:ascii="Times New Roman" w:eastAsia="Times New Roman" w:hAnsi="Times New Roman" w:cs="Times New Roman"/>
          <w:sz w:val="24"/>
          <w:szCs w:val="24"/>
        </w:rPr>
        <w:t xml:space="preserve"> will provide the information.</w:t>
      </w:r>
    </w:p>
    <w:p w14:paraId="7C483364" w14:textId="77777777" w:rsidR="009E291F" w:rsidRDefault="009E291F" w:rsidP="009E291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and Hardware Requirements</w:t>
      </w:r>
    </w:p>
    <w:p w14:paraId="78E88780" w14:textId="77777777" w:rsidR="009E291F" w:rsidRDefault="009E291F" w:rsidP="009E291F">
      <w:pPr>
        <w:spacing w:after="160" w:line="259"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application, the client will require the following to run the program:</w:t>
      </w:r>
    </w:p>
    <w:p w14:paraId="0BA3233A" w14:textId="77777777" w:rsidR="009E291F" w:rsidRDefault="009E291F" w:rsidP="009E291F">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personal computer (Windows or Macintosh)</w:t>
      </w:r>
    </w:p>
    <w:p w14:paraId="0C8B26F0" w14:textId="77777777" w:rsidR="009E291F" w:rsidRDefault="009E291F" w:rsidP="009E291F">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web browser</w:t>
      </w:r>
    </w:p>
    <w:p w14:paraId="516187DF" w14:textId="77777777" w:rsidR="009E291F" w:rsidRDefault="009E291F" w:rsidP="009E291F">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w:t>
      </w:r>
    </w:p>
    <w:p w14:paraId="25A6692E" w14:textId="77777777" w:rsidR="009E291F" w:rsidRDefault="009E291F" w:rsidP="009E291F">
      <w:pPr>
        <w:numPr>
          <w:ilvl w:val="0"/>
          <w:numId w:val="1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printer</w:t>
      </w:r>
    </w:p>
    <w:p w14:paraId="7C1DC427" w14:textId="77777777" w:rsidR="009E291F" w:rsidRDefault="009E291F" w:rsidP="009E291F">
      <w:pPr>
        <w:spacing w:after="160" w:line="259"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described above are the requirements agreed upon between the contractor and client. The contractor is required to fulfill all mandatory requirements by the scheduled finish date, and the client is required to review and accept the completed application based on its ability to successfully perform the mandated requirements.</w:t>
      </w:r>
    </w:p>
    <w:p w14:paraId="1CFB0016" w14:textId="77777777" w:rsidR="009E291F" w:rsidRDefault="009E291F" w:rsidP="009E291F">
      <w:pPr>
        <w:spacing w:after="160" w:line="480" w:lineRule="auto"/>
        <w:rPr>
          <w:rFonts w:ascii="Times New Roman" w:eastAsia="Times New Roman" w:hAnsi="Times New Roman" w:cs="Times New Roman"/>
        </w:rPr>
      </w:pPr>
    </w:p>
    <w:p w14:paraId="643EFF77" w14:textId="77777777" w:rsidR="009E291F" w:rsidRDefault="009E291F" w:rsidP="009E291F">
      <w:pPr>
        <w:spacing w:after="160" w:line="480" w:lineRule="auto"/>
        <w:rPr>
          <w:rFonts w:ascii="Times New Roman" w:eastAsia="Times New Roman" w:hAnsi="Times New Roman" w:cs="Times New Roman"/>
        </w:rPr>
      </w:pPr>
      <w:r>
        <w:br w:type="page"/>
      </w:r>
    </w:p>
    <w:p w14:paraId="5FDB7044" w14:textId="77777777" w:rsidR="009E291F" w:rsidRDefault="009E291F" w:rsidP="0016648F">
      <w:pPr>
        <w:pStyle w:val="Heading1"/>
      </w:pPr>
      <w:r>
        <w:t>Appendix D</w:t>
      </w:r>
    </w:p>
    <w:p w14:paraId="006EBA19" w14:textId="77777777" w:rsidR="009E291F" w:rsidRDefault="009E291F" w:rsidP="009E291F">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p w14:paraId="32E5F8F2" w14:textId="77777777" w:rsidR="009E291F" w:rsidRDefault="009E291F" w:rsidP="009E291F">
      <w:pPr>
        <w:spacing w:after="160" w:line="240" w:lineRule="auto"/>
        <w:rPr>
          <w:rFonts w:ascii="Times New Roman" w:eastAsia="Times New Roman" w:hAnsi="Times New Roman" w:cs="Times New Roman"/>
          <w:b/>
          <w:sz w:val="24"/>
          <w:szCs w:val="24"/>
        </w:rPr>
      </w:pPr>
    </w:p>
    <w:tbl>
      <w:tblPr>
        <w:tblStyle w:val="a8"/>
        <w:tblW w:w="990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705"/>
        <w:gridCol w:w="1221"/>
        <w:gridCol w:w="2484"/>
        <w:gridCol w:w="1170"/>
        <w:gridCol w:w="2059"/>
        <w:gridCol w:w="693"/>
        <w:gridCol w:w="1568"/>
      </w:tblGrid>
      <w:tr w:rsidR="009E291F" w14:paraId="72FF0BF8" w14:textId="77777777" w:rsidTr="006A543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5" w:type="dxa"/>
          </w:tcPr>
          <w:p w14:paraId="3B8C27AB" w14:textId="77777777" w:rsidR="009E291F" w:rsidRDefault="009E291F" w:rsidP="006A5439">
            <w:pPr>
              <w:rPr>
                <w:rFonts w:ascii="Times New Roman" w:eastAsia="Times New Roman" w:hAnsi="Times New Roman" w:cs="Times New Roman"/>
                <w:color w:val="000000"/>
              </w:rPr>
            </w:pPr>
            <w:r>
              <w:rPr>
                <w:rFonts w:ascii="Times New Roman" w:eastAsia="Times New Roman" w:hAnsi="Times New Roman" w:cs="Times New Roman"/>
                <w:color w:val="000000"/>
              </w:rPr>
              <w:t>Week</w:t>
            </w:r>
          </w:p>
        </w:tc>
        <w:tc>
          <w:tcPr>
            <w:tcW w:w="1221" w:type="dxa"/>
          </w:tcPr>
          <w:p w14:paraId="0ADAA29A"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Dates</w:t>
            </w:r>
          </w:p>
        </w:tc>
        <w:tc>
          <w:tcPr>
            <w:tcW w:w="2484" w:type="dxa"/>
          </w:tcPr>
          <w:p w14:paraId="009CB714"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Lead</w:t>
            </w:r>
          </w:p>
        </w:tc>
        <w:tc>
          <w:tcPr>
            <w:tcW w:w="1170" w:type="dxa"/>
          </w:tcPr>
          <w:p w14:paraId="17283889"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Topic</w:t>
            </w:r>
          </w:p>
        </w:tc>
        <w:tc>
          <w:tcPr>
            <w:tcW w:w="2059" w:type="dxa"/>
          </w:tcPr>
          <w:p w14:paraId="7D0D9112"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c>
          <w:tcPr>
            <w:tcW w:w="693" w:type="dxa"/>
          </w:tcPr>
          <w:p w14:paraId="0C8358D0"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Due Date</w:t>
            </w:r>
          </w:p>
        </w:tc>
        <w:tc>
          <w:tcPr>
            <w:tcW w:w="1568" w:type="dxa"/>
          </w:tcPr>
          <w:p w14:paraId="25F2E9C6" w14:textId="77777777" w:rsidR="009E291F" w:rsidRDefault="009E291F" w:rsidP="006A543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Assignments Due</w:t>
            </w:r>
          </w:p>
        </w:tc>
      </w:tr>
      <w:tr w:rsidR="009E291F" w14:paraId="56809465" w14:textId="77777777" w:rsidTr="006A543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5" w:type="dxa"/>
          </w:tcPr>
          <w:p w14:paraId="3D7B2E64"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1</w:t>
            </w:r>
          </w:p>
        </w:tc>
        <w:tc>
          <w:tcPr>
            <w:tcW w:w="1221" w:type="dxa"/>
          </w:tcPr>
          <w:p w14:paraId="39AF9190" w14:textId="624D9BD5"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1</w:t>
            </w:r>
          </w:p>
        </w:tc>
        <w:tc>
          <w:tcPr>
            <w:tcW w:w="2484" w:type="dxa"/>
          </w:tcPr>
          <w:p w14:paraId="1F7015FC"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Everyone</w:t>
            </w:r>
          </w:p>
        </w:tc>
        <w:tc>
          <w:tcPr>
            <w:tcW w:w="1170" w:type="dxa"/>
          </w:tcPr>
          <w:p w14:paraId="2A0821C4"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Form Teams</w:t>
            </w:r>
          </w:p>
        </w:tc>
        <w:tc>
          <w:tcPr>
            <w:tcW w:w="2059" w:type="dxa"/>
          </w:tcPr>
          <w:p w14:paraId="15041F0B" w14:textId="77777777" w:rsidR="009E291F" w:rsidRDefault="009E291F" w:rsidP="006A5439">
            <w:pPr>
              <w:numPr>
                <w:ilvl w:val="0"/>
                <w:numId w:val="5"/>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Get to know team members</w:t>
            </w:r>
          </w:p>
          <w:p w14:paraId="5A279D5F" w14:textId="77777777" w:rsidR="009E291F" w:rsidRDefault="009E291F" w:rsidP="006A5439">
            <w:pPr>
              <w:numPr>
                <w:ilvl w:val="0"/>
                <w:numId w:val="5"/>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Pick a topic</w:t>
            </w:r>
          </w:p>
        </w:tc>
        <w:tc>
          <w:tcPr>
            <w:tcW w:w="693" w:type="dxa"/>
            <w:vAlign w:val="center"/>
          </w:tcPr>
          <w:p w14:paraId="3CCD1E14" w14:textId="77777777" w:rsidR="009E291F" w:rsidRDefault="009E291F" w:rsidP="006A54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1568" w:type="dxa"/>
            <w:vAlign w:val="center"/>
          </w:tcPr>
          <w:p w14:paraId="2407B391" w14:textId="77777777" w:rsidR="009E291F" w:rsidRDefault="009E291F" w:rsidP="006A54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r>
      <w:tr w:rsidR="009E291F" w14:paraId="21222C36" w14:textId="77777777" w:rsidTr="006A5439">
        <w:trPr>
          <w:trHeight w:val="271"/>
        </w:trPr>
        <w:tc>
          <w:tcPr>
            <w:cnfStyle w:val="001000000000" w:firstRow="0" w:lastRow="0" w:firstColumn="1" w:lastColumn="0" w:oddVBand="0" w:evenVBand="0" w:oddHBand="0" w:evenHBand="0" w:firstRowFirstColumn="0" w:firstRowLastColumn="0" w:lastRowFirstColumn="0" w:lastRowLastColumn="0"/>
            <w:tcW w:w="705" w:type="dxa"/>
          </w:tcPr>
          <w:p w14:paraId="1DC9D4EA"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2</w:t>
            </w:r>
          </w:p>
        </w:tc>
        <w:tc>
          <w:tcPr>
            <w:tcW w:w="1221" w:type="dxa"/>
          </w:tcPr>
          <w:p w14:paraId="62F9CFE6" w14:textId="5C73E564"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2</w:t>
            </w:r>
          </w:p>
        </w:tc>
        <w:tc>
          <w:tcPr>
            <w:tcW w:w="2484" w:type="dxa"/>
          </w:tcPr>
          <w:p w14:paraId="24A9A1EB" w14:textId="76785552" w:rsidR="009E291F" w:rsidRDefault="00955BB9" w:rsidP="006A5439">
            <w:pPr>
              <w:numPr>
                <w:ilvl w:val="0"/>
                <w:numId w:val="6"/>
              </w:numPr>
              <w:ind w:left="31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Dave </w:t>
            </w:r>
          </w:p>
          <w:p w14:paraId="1AB57569" w14:textId="77777777" w:rsidR="009E291F" w:rsidRDefault="009E291F" w:rsidP="006A5439">
            <w:pPr>
              <w:numPr>
                <w:ilvl w:val="1"/>
                <w:numId w:val="6"/>
              </w:numPr>
              <w:ind w:left="76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Project Manager</w:t>
            </w:r>
          </w:p>
          <w:p w14:paraId="3E660A19" w14:textId="387D07B0" w:rsidR="009E291F" w:rsidRDefault="00955BB9" w:rsidP="006A5439">
            <w:pPr>
              <w:numPr>
                <w:ilvl w:val="0"/>
                <w:numId w:val="6"/>
              </w:numPr>
              <w:ind w:left="31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Will</w:t>
            </w:r>
          </w:p>
          <w:p w14:paraId="6B9E2976" w14:textId="77777777" w:rsidR="009E291F" w:rsidRDefault="009E291F" w:rsidP="006A5439">
            <w:pPr>
              <w:numPr>
                <w:ilvl w:val="0"/>
                <w:numId w:val="8"/>
              </w:numPr>
              <w:ind w:left="76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Requirements Manager/ Technical Writer</w:t>
            </w:r>
          </w:p>
          <w:p w14:paraId="2DA97F8A"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70" w:type="dxa"/>
          </w:tcPr>
          <w:p w14:paraId="5A8EABB8"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Project Plan</w:t>
            </w:r>
          </w:p>
        </w:tc>
        <w:tc>
          <w:tcPr>
            <w:tcW w:w="2059" w:type="dxa"/>
          </w:tcPr>
          <w:p w14:paraId="2E5EA2D6" w14:textId="77777777" w:rsidR="009E291F" w:rsidRDefault="009E291F" w:rsidP="006A5439">
            <w:pPr>
              <w:numPr>
                <w:ilvl w:val="0"/>
                <w:numId w:val="12"/>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Outline Milestones</w:t>
            </w:r>
          </w:p>
          <w:p w14:paraId="7F99C248" w14:textId="77777777" w:rsidR="009E291F" w:rsidRDefault="009E291F" w:rsidP="006A5439">
            <w:pPr>
              <w:numPr>
                <w:ilvl w:val="0"/>
                <w:numId w:val="12"/>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Delegate responsibility</w:t>
            </w:r>
          </w:p>
          <w:p w14:paraId="48BF3C7E" w14:textId="77777777" w:rsidR="009E291F" w:rsidRDefault="009E291F" w:rsidP="006A5439">
            <w:pPr>
              <w:numPr>
                <w:ilvl w:val="0"/>
                <w:numId w:val="12"/>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Describe projects purpose</w:t>
            </w:r>
          </w:p>
          <w:p w14:paraId="6B807CD2" w14:textId="77777777" w:rsidR="009E291F" w:rsidRDefault="009E291F" w:rsidP="006A5439">
            <w:pPr>
              <w:numPr>
                <w:ilvl w:val="0"/>
                <w:numId w:val="12"/>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Identify the system specifications</w:t>
            </w:r>
          </w:p>
        </w:tc>
        <w:tc>
          <w:tcPr>
            <w:tcW w:w="693" w:type="dxa"/>
          </w:tcPr>
          <w:p w14:paraId="3B417655" w14:textId="03045007"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11/02</w:t>
            </w:r>
          </w:p>
        </w:tc>
        <w:tc>
          <w:tcPr>
            <w:tcW w:w="1568" w:type="dxa"/>
          </w:tcPr>
          <w:p w14:paraId="59656009"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Project Plan</w:t>
            </w:r>
          </w:p>
        </w:tc>
      </w:tr>
      <w:tr w:rsidR="009E291F" w14:paraId="1D3673F0" w14:textId="77777777" w:rsidTr="006A543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5" w:type="dxa"/>
          </w:tcPr>
          <w:p w14:paraId="3706DF85"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3</w:t>
            </w:r>
          </w:p>
        </w:tc>
        <w:tc>
          <w:tcPr>
            <w:tcW w:w="1221" w:type="dxa"/>
          </w:tcPr>
          <w:p w14:paraId="1DB9CB3C" w14:textId="17C2ED8E"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3</w:t>
            </w:r>
          </w:p>
        </w:tc>
        <w:tc>
          <w:tcPr>
            <w:tcW w:w="2484" w:type="dxa"/>
          </w:tcPr>
          <w:p w14:paraId="7BB66F12" w14:textId="60569627" w:rsidR="009E291F" w:rsidRDefault="00EB0810" w:rsidP="006A5439">
            <w:pPr>
              <w:numPr>
                <w:ilvl w:val="0"/>
                <w:numId w:val="16"/>
              </w:numPr>
              <w:ind w:left="31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Will</w:t>
            </w:r>
          </w:p>
          <w:p w14:paraId="20D0012C" w14:textId="77777777" w:rsidR="009E291F" w:rsidRDefault="009E291F" w:rsidP="006A5439">
            <w:pPr>
              <w:numPr>
                <w:ilvl w:val="1"/>
                <w:numId w:val="16"/>
              </w:numPr>
              <w:ind w:left="87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Test Director</w:t>
            </w:r>
          </w:p>
        </w:tc>
        <w:tc>
          <w:tcPr>
            <w:tcW w:w="1170" w:type="dxa"/>
          </w:tcPr>
          <w:p w14:paraId="66C9C3BB"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Users Guide and Test Plan</w:t>
            </w:r>
          </w:p>
        </w:tc>
        <w:tc>
          <w:tcPr>
            <w:tcW w:w="2059" w:type="dxa"/>
          </w:tcPr>
          <w:p w14:paraId="6566D976" w14:textId="77777777" w:rsidR="009E291F" w:rsidRDefault="009E291F" w:rsidP="006A5439">
            <w:pPr>
              <w:numPr>
                <w:ilvl w:val="0"/>
                <w:numId w:val="13"/>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Create test plan with a clear users’ guide</w:t>
            </w:r>
          </w:p>
          <w:p w14:paraId="35B17FB9" w14:textId="77777777" w:rsidR="009E291F" w:rsidRDefault="009E291F" w:rsidP="006A5439">
            <w:pPr>
              <w:numPr>
                <w:ilvl w:val="0"/>
                <w:numId w:val="13"/>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If appropriate create test data files</w:t>
            </w:r>
          </w:p>
        </w:tc>
        <w:tc>
          <w:tcPr>
            <w:tcW w:w="693" w:type="dxa"/>
          </w:tcPr>
          <w:p w14:paraId="757DBFB5" w14:textId="15692AB0"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11/9</w:t>
            </w:r>
          </w:p>
        </w:tc>
        <w:tc>
          <w:tcPr>
            <w:tcW w:w="1568" w:type="dxa"/>
          </w:tcPr>
          <w:p w14:paraId="74308B58"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Test Plan</w:t>
            </w:r>
          </w:p>
          <w:p w14:paraId="055EB445"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Peer Review 1</w:t>
            </w:r>
          </w:p>
        </w:tc>
      </w:tr>
      <w:tr w:rsidR="009E291F" w14:paraId="7A7EC1EA" w14:textId="77777777" w:rsidTr="006A5439">
        <w:trPr>
          <w:trHeight w:val="271"/>
        </w:trPr>
        <w:tc>
          <w:tcPr>
            <w:cnfStyle w:val="001000000000" w:firstRow="0" w:lastRow="0" w:firstColumn="1" w:lastColumn="0" w:oddVBand="0" w:evenVBand="0" w:oddHBand="0" w:evenHBand="0" w:firstRowFirstColumn="0" w:firstRowLastColumn="0" w:lastRowFirstColumn="0" w:lastRowLastColumn="0"/>
            <w:tcW w:w="705" w:type="dxa"/>
          </w:tcPr>
          <w:p w14:paraId="4D0A92DB"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4</w:t>
            </w:r>
          </w:p>
        </w:tc>
        <w:tc>
          <w:tcPr>
            <w:tcW w:w="1221" w:type="dxa"/>
          </w:tcPr>
          <w:p w14:paraId="29B0BF24" w14:textId="1FD5DEB6"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4</w:t>
            </w:r>
          </w:p>
        </w:tc>
        <w:tc>
          <w:tcPr>
            <w:tcW w:w="2484" w:type="dxa"/>
          </w:tcPr>
          <w:p w14:paraId="7CA18AE9" w14:textId="1016DB99" w:rsidR="009E291F" w:rsidRDefault="00955BB9" w:rsidP="006A5439">
            <w:pPr>
              <w:numPr>
                <w:ilvl w:val="0"/>
                <w:numId w:val="17"/>
              </w:numPr>
              <w:ind w:left="31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Ian</w:t>
            </w:r>
          </w:p>
          <w:p w14:paraId="5C5B0DBF" w14:textId="77777777" w:rsidR="009E291F" w:rsidRDefault="009E291F" w:rsidP="006A5439">
            <w:pPr>
              <w:numPr>
                <w:ilvl w:val="1"/>
                <w:numId w:val="17"/>
              </w:numPr>
              <w:ind w:left="7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Software Designer</w:t>
            </w:r>
          </w:p>
          <w:p w14:paraId="2C2B3107" w14:textId="1A473A19" w:rsidR="009E291F" w:rsidRDefault="00955BB9" w:rsidP="006A5439">
            <w:pPr>
              <w:numPr>
                <w:ilvl w:val="0"/>
                <w:numId w:val="17"/>
              </w:numPr>
              <w:ind w:left="31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Will</w:t>
            </w:r>
          </w:p>
          <w:p w14:paraId="1004AED1" w14:textId="77777777" w:rsidR="009E291F" w:rsidRDefault="009E291F" w:rsidP="006A5439">
            <w:pPr>
              <w:numPr>
                <w:ilvl w:val="1"/>
                <w:numId w:val="17"/>
              </w:numPr>
              <w:ind w:left="7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User Experience / Training Manager</w:t>
            </w:r>
          </w:p>
        </w:tc>
        <w:tc>
          <w:tcPr>
            <w:tcW w:w="1170" w:type="dxa"/>
          </w:tcPr>
          <w:p w14:paraId="1EB3302A"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Design</w:t>
            </w:r>
          </w:p>
        </w:tc>
        <w:tc>
          <w:tcPr>
            <w:tcW w:w="2059" w:type="dxa"/>
          </w:tcPr>
          <w:p w14:paraId="5B4B837D" w14:textId="77777777" w:rsidR="009E291F" w:rsidRDefault="009E291F" w:rsidP="006A5439">
            <w:pPr>
              <w:numPr>
                <w:ilvl w:val="0"/>
                <w:numId w:val="9"/>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Design a user interface and related structures</w:t>
            </w:r>
          </w:p>
          <w:p w14:paraId="7B003024" w14:textId="77777777" w:rsidR="009E291F" w:rsidRDefault="009E291F" w:rsidP="006A5439">
            <w:pPr>
              <w:numPr>
                <w:ilvl w:val="0"/>
                <w:numId w:val="9"/>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Finalize test case</w:t>
            </w:r>
          </w:p>
          <w:p w14:paraId="5143DE32" w14:textId="77777777" w:rsidR="009E291F" w:rsidRDefault="009E291F" w:rsidP="006A5439">
            <w:pPr>
              <w:ind w:left="495" w:hanging="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693" w:type="dxa"/>
          </w:tcPr>
          <w:p w14:paraId="33B00D97" w14:textId="7D8C6E51"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11/16</w:t>
            </w:r>
          </w:p>
        </w:tc>
        <w:tc>
          <w:tcPr>
            <w:tcW w:w="1568" w:type="dxa"/>
          </w:tcPr>
          <w:p w14:paraId="04062324"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Project Design</w:t>
            </w:r>
          </w:p>
        </w:tc>
      </w:tr>
      <w:tr w:rsidR="009E291F" w14:paraId="6B4418BC" w14:textId="77777777" w:rsidTr="006A543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5" w:type="dxa"/>
          </w:tcPr>
          <w:p w14:paraId="6BE223CB"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5</w:t>
            </w:r>
          </w:p>
        </w:tc>
        <w:tc>
          <w:tcPr>
            <w:tcW w:w="1221" w:type="dxa"/>
          </w:tcPr>
          <w:p w14:paraId="5D841144" w14:textId="42E4F604"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5</w:t>
            </w:r>
          </w:p>
        </w:tc>
        <w:tc>
          <w:tcPr>
            <w:tcW w:w="2484" w:type="dxa"/>
          </w:tcPr>
          <w:p w14:paraId="2E97348C"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Everyone</w:t>
            </w:r>
          </w:p>
        </w:tc>
        <w:tc>
          <w:tcPr>
            <w:tcW w:w="1170" w:type="dxa"/>
          </w:tcPr>
          <w:p w14:paraId="79C7A656"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1 Source</w:t>
            </w:r>
          </w:p>
        </w:tc>
        <w:tc>
          <w:tcPr>
            <w:tcW w:w="2059" w:type="dxa"/>
          </w:tcPr>
          <w:p w14:paraId="7B453C61" w14:textId="77777777" w:rsidR="009E291F" w:rsidRDefault="009E291F" w:rsidP="006A5439">
            <w:pPr>
              <w:numPr>
                <w:ilvl w:val="0"/>
                <w:numId w:val="18"/>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Software Development</w:t>
            </w:r>
          </w:p>
        </w:tc>
        <w:tc>
          <w:tcPr>
            <w:tcW w:w="693" w:type="dxa"/>
          </w:tcPr>
          <w:p w14:paraId="2A2A6148" w14:textId="7C6B6597"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11/23</w:t>
            </w:r>
          </w:p>
        </w:tc>
        <w:tc>
          <w:tcPr>
            <w:tcW w:w="1568" w:type="dxa"/>
          </w:tcPr>
          <w:p w14:paraId="36E2CD5D"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1 Source</w:t>
            </w:r>
          </w:p>
          <w:p w14:paraId="35ED4A31"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Peer Review 2</w:t>
            </w:r>
          </w:p>
        </w:tc>
      </w:tr>
      <w:tr w:rsidR="009E291F" w14:paraId="0089B7DE" w14:textId="77777777" w:rsidTr="006A5439">
        <w:trPr>
          <w:trHeight w:val="271"/>
        </w:trPr>
        <w:tc>
          <w:tcPr>
            <w:cnfStyle w:val="001000000000" w:firstRow="0" w:lastRow="0" w:firstColumn="1" w:lastColumn="0" w:oddVBand="0" w:evenVBand="0" w:oddHBand="0" w:evenHBand="0" w:firstRowFirstColumn="0" w:firstRowLastColumn="0" w:lastRowFirstColumn="0" w:lastRowLastColumn="0"/>
            <w:tcW w:w="705" w:type="dxa"/>
          </w:tcPr>
          <w:p w14:paraId="2E75C375"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6</w:t>
            </w:r>
          </w:p>
        </w:tc>
        <w:tc>
          <w:tcPr>
            <w:tcW w:w="1221" w:type="dxa"/>
          </w:tcPr>
          <w:p w14:paraId="76D82D5A" w14:textId="51045A5C"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6</w:t>
            </w:r>
          </w:p>
        </w:tc>
        <w:tc>
          <w:tcPr>
            <w:tcW w:w="2484" w:type="dxa"/>
          </w:tcPr>
          <w:p w14:paraId="5E50CB55"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Everyone</w:t>
            </w:r>
          </w:p>
        </w:tc>
        <w:tc>
          <w:tcPr>
            <w:tcW w:w="1170" w:type="dxa"/>
          </w:tcPr>
          <w:p w14:paraId="5C955C9C"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2 Source</w:t>
            </w:r>
          </w:p>
        </w:tc>
        <w:tc>
          <w:tcPr>
            <w:tcW w:w="2059" w:type="dxa"/>
          </w:tcPr>
          <w:p w14:paraId="690EB99E" w14:textId="77777777" w:rsidR="009E291F" w:rsidRDefault="009E291F" w:rsidP="006A5439">
            <w:pPr>
              <w:numPr>
                <w:ilvl w:val="0"/>
                <w:numId w:val="18"/>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Software Development </w:t>
            </w:r>
          </w:p>
        </w:tc>
        <w:tc>
          <w:tcPr>
            <w:tcW w:w="693" w:type="dxa"/>
          </w:tcPr>
          <w:p w14:paraId="74F3C048" w14:textId="73E21E59"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11/30</w:t>
            </w:r>
          </w:p>
        </w:tc>
        <w:tc>
          <w:tcPr>
            <w:tcW w:w="1568" w:type="dxa"/>
          </w:tcPr>
          <w:p w14:paraId="46247AD9"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2 Source</w:t>
            </w:r>
          </w:p>
        </w:tc>
      </w:tr>
      <w:tr w:rsidR="009E291F" w14:paraId="223CE86A" w14:textId="77777777" w:rsidTr="006A543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5" w:type="dxa"/>
          </w:tcPr>
          <w:p w14:paraId="3E5F7BBE"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7</w:t>
            </w:r>
          </w:p>
        </w:tc>
        <w:tc>
          <w:tcPr>
            <w:tcW w:w="1221" w:type="dxa"/>
          </w:tcPr>
          <w:p w14:paraId="701AF56C" w14:textId="39EFFCA1"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7</w:t>
            </w:r>
          </w:p>
        </w:tc>
        <w:tc>
          <w:tcPr>
            <w:tcW w:w="2484" w:type="dxa"/>
          </w:tcPr>
          <w:p w14:paraId="55462DE3"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Everyone</w:t>
            </w:r>
          </w:p>
        </w:tc>
        <w:tc>
          <w:tcPr>
            <w:tcW w:w="1170" w:type="dxa"/>
          </w:tcPr>
          <w:p w14:paraId="005B4ED6"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3 Source</w:t>
            </w:r>
          </w:p>
        </w:tc>
        <w:tc>
          <w:tcPr>
            <w:tcW w:w="2059" w:type="dxa"/>
          </w:tcPr>
          <w:p w14:paraId="49EC1466" w14:textId="77777777" w:rsidR="009E291F" w:rsidRDefault="009E291F" w:rsidP="006A5439">
            <w:pPr>
              <w:numPr>
                <w:ilvl w:val="0"/>
                <w:numId w:val="18"/>
              </w:numPr>
              <w:ind w:left="49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Software Development</w:t>
            </w:r>
          </w:p>
        </w:tc>
        <w:tc>
          <w:tcPr>
            <w:tcW w:w="693" w:type="dxa"/>
          </w:tcPr>
          <w:p w14:paraId="00D770CA" w14:textId="5C005BB2" w:rsidR="009E291F" w:rsidRDefault="009C1FED"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12/07</w:t>
            </w:r>
          </w:p>
        </w:tc>
        <w:tc>
          <w:tcPr>
            <w:tcW w:w="1568" w:type="dxa"/>
          </w:tcPr>
          <w:p w14:paraId="640EAE2D" w14:textId="77777777" w:rsidR="009E291F" w:rsidRDefault="009E291F" w:rsidP="006A54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Phase 3 Source</w:t>
            </w:r>
          </w:p>
        </w:tc>
      </w:tr>
      <w:tr w:rsidR="009E291F" w14:paraId="37E521AB" w14:textId="77777777" w:rsidTr="006A5439">
        <w:trPr>
          <w:trHeight w:val="271"/>
        </w:trPr>
        <w:tc>
          <w:tcPr>
            <w:cnfStyle w:val="001000000000" w:firstRow="0" w:lastRow="0" w:firstColumn="1" w:lastColumn="0" w:oddVBand="0" w:evenVBand="0" w:oddHBand="0" w:evenHBand="0" w:firstRowFirstColumn="0" w:firstRowLastColumn="0" w:lastRowFirstColumn="0" w:lastRowLastColumn="0"/>
            <w:tcW w:w="705" w:type="dxa"/>
          </w:tcPr>
          <w:p w14:paraId="15ACF750" w14:textId="77777777" w:rsidR="009E291F" w:rsidRDefault="009E291F" w:rsidP="006A5439">
            <w:pPr>
              <w:rPr>
                <w:rFonts w:ascii="Times New Roman" w:eastAsia="Times New Roman" w:hAnsi="Times New Roman" w:cs="Times New Roman"/>
              </w:rPr>
            </w:pPr>
            <w:r>
              <w:rPr>
                <w:rFonts w:ascii="Times New Roman" w:eastAsia="Times New Roman" w:hAnsi="Times New Roman" w:cs="Times New Roman"/>
              </w:rPr>
              <w:t>8</w:t>
            </w:r>
          </w:p>
        </w:tc>
        <w:tc>
          <w:tcPr>
            <w:tcW w:w="1221" w:type="dxa"/>
          </w:tcPr>
          <w:p w14:paraId="27987282" w14:textId="03FF77C0"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Week 8</w:t>
            </w:r>
          </w:p>
        </w:tc>
        <w:tc>
          <w:tcPr>
            <w:tcW w:w="2484" w:type="dxa"/>
          </w:tcPr>
          <w:p w14:paraId="1E6DB2C8"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Everyone</w:t>
            </w:r>
          </w:p>
        </w:tc>
        <w:tc>
          <w:tcPr>
            <w:tcW w:w="1170" w:type="dxa"/>
          </w:tcPr>
          <w:p w14:paraId="7170560E"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Report</w:t>
            </w:r>
          </w:p>
        </w:tc>
        <w:tc>
          <w:tcPr>
            <w:tcW w:w="2059" w:type="dxa"/>
          </w:tcPr>
          <w:p w14:paraId="7DA24826" w14:textId="77777777" w:rsidR="009E291F" w:rsidRDefault="009E291F" w:rsidP="006A5439">
            <w:pPr>
              <w:numPr>
                <w:ilvl w:val="0"/>
                <w:numId w:val="18"/>
              </w:numPr>
              <w:ind w:left="49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Compile all Topics into a single document </w:t>
            </w:r>
          </w:p>
        </w:tc>
        <w:tc>
          <w:tcPr>
            <w:tcW w:w="693" w:type="dxa"/>
          </w:tcPr>
          <w:p w14:paraId="55B6DDC1" w14:textId="50C515B7" w:rsidR="009E291F" w:rsidRDefault="009C1FED"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12/14</w:t>
            </w:r>
          </w:p>
        </w:tc>
        <w:tc>
          <w:tcPr>
            <w:tcW w:w="1568" w:type="dxa"/>
          </w:tcPr>
          <w:p w14:paraId="63660A01"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w:t>
            </w:r>
          </w:p>
          <w:p w14:paraId="5C9AC0D9" w14:textId="77777777" w:rsidR="009E291F" w:rsidRDefault="009E291F" w:rsidP="006A54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Peer Review 3</w:t>
            </w:r>
          </w:p>
        </w:tc>
      </w:tr>
    </w:tbl>
    <w:p w14:paraId="6C4978FB" w14:textId="77777777" w:rsidR="009E291F" w:rsidRDefault="009E291F" w:rsidP="009E291F">
      <w:pPr>
        <w:spacing w:line="240" w:lineRule="auto"/>
        <w:rPr>
          <w:rFonts w:ascii="Times New Roman" w:eastAsia="Times New Roman" w:hAnsi="Times New Roman" w:cs="Times New Roman"/>
          <w:sz w:val="24"/>
          <w:szCs w:val="24"/>
        </w:rPr>
      </w:pPr>
      <w:bookmarkStart w:id="43" w:name="_gjdgxs" w:colFirst="0" w:colLast="0"/>
      <w:bookmarkEnd w:id="43"/>
    </w:p>
    <w:p w14:paraId="59B3298C" w14:textId="77777777" w:rsidR="009E291F" w:rsidRDefault="009E291F" w:rsidP="009E291F">
      <w:pPr>
        <w:spacing w:after="160" w:line="240" w:lineRule="auto"/>
        <w:rPr>
          <w:rFonts w:ascii="Times New Roman" w:eastAsia="Times New Roman" w:hAnsi="Times New Roman" w:cs="Times New Roman"/>
          <w:b/>
          <w:sz w:val="24"/>
          <w:szCs w:val="24"/>
        </w:rPr>
      </w:pPr>
    </w:p>
    <w:p w14:paraId="494DBD25" w14:textId="77777777" w:rsidR="009E291F" w:rsidRDefault="009E291F" w:rsidP="009E291F">
      <w:pPr>
        <w:spacing w:after="160" w:line="480" w:lineRule="auto"/>
        <w:rPr>
          <w:rFonts w:ascii="Times New Roman" w:eastAsia="Times New Roman" w:hAnsi="Times New Roman" w:cs="Times New Roman"/>
          <w:b/>
        </w:rPr>
      </w:pPr>
      <w:r>
        <w:br w:type="page"/>
      </w:r>
    </w:p>
    <w:p w14:paraId="465E13C0" w14:textId="77777777" w:rsidR="009E291F" w:rsidRDefault="009E291F" w:rsidP="0016648F">
      <w:pPr>
        <w:pStyle w:val="Heading1"/>
      </w:pPr>
      <w:r>
        <w:t>Appendix E</w:t>
      </w:r>
    </w:p>
    <w:p w14:paraId="22288864" w14:textId="5C51C0E0" w:rsidR="009E291F" w:rsidRDefault="008A43FF" w:rsidP="009E291F">
      <w:pPr>
        <w:spacing w:after="160" w:line="240" w:lineRule="auto"/>
        <w:rPr>
          <w:rFonts w:ascii="Times New Roman" w:eastAsia="Times New Roman" w:hAnsi="Times New Roman" w:cs="Times New Roman"/>
          <w:b/>
        </w:rPr>
      </w:pPr>
      <w:r>
        <w:rPr>
          <w:rFonts w:ascii="Times New Roman" w:eastAsia="Times New Roman" w:hAnsi="Times New Roman" w:cs="Times New Roman"/>
          <w:b/>
        </w:rPr>
        <w:t xml:space="preserve">USACE Work Request </w:t>
      </w:r>
      <w:r w:rsidR="000042DA">
        <w:rPr>
          <w:rFonts w:ascii="Times New Roman" w:eastAsia="Times New Roman" w:hAnsi="Times New Roman" w:cs="Times New Roman"/>
          <w:b/>
        </w:rPr>
        <w:t xml:space="preserve">Work Request Application </w:t>
      </w:r>
      <w:r w:rsidR="009E291F">
        <w:rPr>
          <w:rFonts w:ascii="Times New Roman" w:eastAsia="Times New Roman" w:hAnsi="Times New Roman" w:cs="Times New Roman"/>
          <w:b/>
        </w:rPr>
        <w:t>Gantt Chart</w:t>
      </w:r>
    </w:p>
    <w:p w14:paraId="08051D6D" w14:textId="4E612F10" w:rsidR="009E291F" w:rsidRDefault="008A43FF" w:rsidP="009E291F">
      <w:pPr>
        <w:spacing w:after="160" w:line="240" w:lineRule="auto"/>
        <w:rPr>
          <w:rFonts w:ascii="Times New Roman" w:eastAsia="Times New Roman" w:hAnsi="Times New Roman" w:cs="Times New Roman"/>
          <w:b/>
        </w:rPr>
      </w:pPr>
      <w:r>
        <w:rPr>
          <w:noProof/>
        </w:rPr>
        <w:drawing>
          <wp:inline distT="0" distB="0" distL="0" distR="0" wp14:anchorId="01574ADD" wp14:editId="363C06B6">
            <wp:extent cx="5943600" cy="2823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3210"/>
                    </a:xfrm>
                    <a:prstGeom prst="rect">
                      <a:avLst/>
                    </a:prstGeom>
                  </pic:spPr>
                </pic:pic>
              </a:graphicData>
            </a:graphic>
          </wp:inline>
        </w:drawing>
      </w:r>
    </w:p>
    <w:p w14:paraId="4746A1CF" w14:textId="2C6A01D3" w:rsidR="009E291F" w:rsidRDefault="009E291F" w:rsidP="009E291F">
      <w:pPr>
        <w:spacing w:after="160" w:line="480" w:lineRule="auto"/>
        <w:rPr>
          <w:rFonts w:ascii="Times New Roman" w:eastAsia="Times New Roman" w:hAnsi="Times New Roman" w:cs="Times New Roman"/>
        </w:rPr>
      </w:pPr>
    </w:p>
    <w:p w14:paraId="7BBA596A" w14:textId="77777777" w:rsidR="009E291F" w:rsidRDefault="009E291F" w:rsidP="009E291F">
      <w:pPr>
        <w:spacing w:after="160" w:line="480" w:lineRule="auto"/>
        <w:rPr>
          <w:rFonts w:ascii="Times New Roman" w:eastAsia="Times New Roman" w:hAnsi="Times New Roman" w:cs="Times New Roman"/>
        </w:rPr>
      </w:pPr>
      <w:r>
        <w:br w:type="page"/>
      </w:r>
    </w:p>
    <w:p w14:paraId="370521D5" w14:textId="77777777" w:rsidR="009E291F" w:rsidRDefault="009E291F" w:rsidP="0016648F">
      <w:pPr>
        <w:pStyle w:val="Heading1"/>
      </w:pPr>
      <w:r>
        <w:t>Appendix F</w:t>
      </w:r>
    </w:p>
    <w:p w14:paraId="5AEFB8A0" w14:textId="77777777" w:rsidR="009E291F" w:rsidRDefault="009E291F" w:rsidP="009E291F">
      <w:pPr>
        <w:spacing w:after="160" w:line="240" w:lineRule="auto"/>
        <w:rPr>
          <w:rFonts w:ascii="Times New Roman" w:eastAsia="Times New Roman" w:hAnsi="Times New Roman" w:cs="Times New Roman"/>
          <w:b/>
        </w:rPr>
      </w:pPr>
      <w:r>
        <w:rPr>
          <w:rFonts w:ascii="Times New Roman" w:eastAsia="Times New Roman" w:hAnsi="Times New Roman" w:cs="Times New Roman"/>
          <w:b/>
        </w:rPr>
        <w:t>Scope Baseline</w:t>
      </w:r>
    </w:p>
    <w:tbl>
      <w:tblPr>
        <w:tblStyle w:val="a9"/>
        <w:tblW w:w="9362" w:type="dxa"/>
        <w:tblLayout w:type="fixed"/>
        <w:tblLook w:val="0400" w:firstRow="0" w:lastRow="0" w:firstColumn="0" w:lastColumn="0" w:noHBand="0" w:noVBand="1"/>
      </w:tblPr>
      <w:tblGrid>
        <w:gridCol w:w="4585"/>
        <w:gridCol w:w="631"/>
        <w:gridCol w:w="899"/>
        <w:gridCol w:w="3247"/>
      </w:tblGrid>
      <w:tr w:rsidR="009E291F" w14:paraId="1B0A70D7" w14:textId="77777777" w:rsidTr="006A5439">
        <w:trPr>
          <w:trHeight w:val="180"/>
        </w:trPr>
        <w:tc>
          <w:tcPr>
            <w:tcW w:w="9362"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398AC092"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Scope Baseline: Reservations</w:t>
            </w:r>
          </w:p>
        </w:tc>
      </w:tr>
      <w:tr w:rsidR="009E291F" w14:paraId="46FA57BC" w14:textId="77777777" w:rsidTr="006A5439">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A97ACBD"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27CAB730"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Item</w:t>
            </w:r>
          </w:p>
        </w:tc>
        <w:tc>
          <w:tcPr>
            <w:tcW w:w="899" w:type="dxa"/>
            <w:tcBorders>
              <w:top w:val="nil"/>
              <w:left w:val="nil"/>
              <w:bottom w:val="single" w:sz="4" w:space="0" w:color="000000"/>
              <w:right w:val="single" w:sz="4" w:space="0" w:color="000000"/>
            </w:tcBorders>
            <w:shd w:val="clear" w:color="auto" w:fill="B4C6E7"/>
            <w:vAlign w:val="bottom"/>
          </w:tcPr>
          <w:p w14:paraId="26E26EE7"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Status</w:t>
            </w:r>
          </w:p>
        </w:tc>
        <w:tc>
          <w:tcPr>
            <w:tcW w:w="3247" w:type="dxa"/>
            <w:tcBorders>
              <w:top w:val="nil"/>
              <w:left w:val="nil"/>
              <w:bottom w:val="single" w:sz="4" w:space="0" w:color="000000"/>
              <w:right w:val="single" w:sz="4" w:space="0" w:color="000000"/>
            </w:tcBorders>
            <w:shd w:val="clear" w:color="auto" w:fill="B4C6E7"/>
            <w:vAlign w:val="bottom"/>
          </w:tcPr>
          <w:p w14:paraId="57C54BD0"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Notes</w:t>
            </w:r>
          </w:p>
        </w:tc>
      </w:tr>
      <w:tr w:rsidR="009E291F" w14:paraId="795A5A38" w14:textId="77777777" w:rsidTr="006A5439">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0493BA"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select check-in/check-out dates by typing dates or selecting dates on a calendar?</w:t>
            </w:r>
          </w:p>
        </w:tc>
        <w:tc>
          <w:tcPr>
            <w:tcW w:w="631" w:type="dxa"/>
            <w:tcBorders>
              <w:top w:val="nil"/>
              <w:left w:val="nil"/>
              <w:bottom w:val="single" w:sz="4" w:space="0" w:color="000000"/>
              <w:right w:val="single" w:sz="4" w:space="0" w:color="000000"/>
            </w:tcBorders>
            <w:shd w:val="clear" w:color="auto" w:fill="auto"/>
            <w:vAlign w:val="center"/>
          </w:tcPr>
          <w:p w14:paraId="03A4048A"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1a</w:t>
            </w:r>
          </w:p>
        </w:tc>
        <w:tc>
          <w:tcPr>
            <w:tcW w:w="899" w:type="dxa"/>
            <w:tcBorders>
              <w:top w:val="nil"/>
              <w:left w:val="nil"/>
              <w:bottom w:val="single" w:sz="4" w:space="0" w:color="000000"/>
              <w:right w:val="single" w:sz="4" w:space="0" w:color="000000"/>
            </w:tcBorders>
            <w:shd w:val="clear" w:color="auto" w:fill="auto"/>
            <w:vAlign w:val="bottom"/>
          </w:tcPr>
          <w:p w14:paraId="464EDDED"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5AA4A4FD"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4B6B21DF" w14:textId="77777777" w:rsidTr="006A5439">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440E28"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application disallow selection of fully booked or otherwise unavailable dates?</w:t>
            </w:r>
          </w:p>
        </w:tc>
        <w:tc>
          <w:tcPr>
            <w:tcW w:w="631" w:type="dxa"/>
            <w:tcBorders>
              <w:top w:val="nil"/>
              <w:left w:val="nil"/>
              <w:bottom w:val="single" w:sz="4" w:space="0" w:color="000000"/>
              <w:right w:val="single" w:sz="4" w:space="0" w:color="000000"/>
            </w:tcBorders>
            <w:shd w:val="clear" w:color="auto" w:fill="auto"/>
            <w:vAlign w:val="center"/>
          </w:tcPr>
          <w:p w14:paraId="3FDFD917"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1b</w:t>
            </w:r>
          </w:p>
        </w:tc>
        <w:tc>
          <w:tcPr>
            <w:tcW w:w="899" w:type="dxa"/>
            <w:tcBorders>
              <w:top w:val="nil"/>
              <w:left w:val="nil"/>
              <w:bottom w:val="single" w:sz="4" w:space="0" w:color="000000"/>
              <w:right w:val="single" w:sz="4" w:space="0" w:color="000000"/>
            </w:tcBorders>
            <w:shd w:val="clear" w:color="auto" w:fill="auto"/>
            <w:vAlign w:val="bottom"/>
          </w:tcPr>
          <w:p w14:paraId="099828EA"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2D665F84"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63F7E796" w14:textId="77777777" w:rsidTr="006A5439">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FF3676"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select a room type from available types?</w:t>
            </w:r>
          </w:p>
        </w:tc>
        <w:tc>
          <w:tcPr>
            <w:tcW w:w="631" w:type="dxa"/>
            <w:tcBorders>
              <w:top w:val="nil"/>
              <w:left w:val="nil"/>
              <w:bottom w:val="single" w:sz="4" w:space="0" w:color="000000"/>
              <w:right w:val="single" w:sz="4" w:space="0" w:color="000000"/>
            </w:tcBorders>
            <w:shd w:val="clear" w:color="auto" w:fill="auto"/>
            <w:vAlign w:val="center"/>
          </w:tcPr>
          <w:p w14:paraId="44D92D86"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1c</w:t>
            </w:r>
          </w:p>
        </w:tc>
        <w:tc>
          <w:tcPr>
            <w:tcW w:w="899" w:type="dxa"/>
            <w:tcBorders>
              <w:top w:val="nil"/>
              <w:left w:val="nil"/>
              <w:bottom w:val="single" w:sz="4" w:space="0" w:color="000000"/>
              <w:right w:val="single" w:sz="4" w:space="0" w:color="000000"/>
            </w:tcBorders>
            <w:shd w:val="clear" w:color="auto" w:fill="auto"/>
            <w:vAlign w:val="bottom"/>
          </w:tcPr>
          <w:p w14:paraId="5AB453A8"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52FA3609"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7C3783EE" w14:textId="77777777" w:rsidTr="006A5439">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C4A0C"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application calculate the correct price for the stay?</w:t>
            </w:r>
          </w:p>
        </w:tc>
        <w:tc>
          <w:tcPr>
            <w:tcW w:w="631" w:type="dxa"/>
            <w:tcBorders>
              <w:top w:val="nil"/>
              <w:left w:val="nil"/>
              <w:bottom w:val="single" w:sz="4" w:space="0" w:color="000000"/>
              <w:right w:val="single" w:sz="4" w:space="0" w:color="000000"/>
            </w:tcBorders>
            <w:shd w:val="clear" w:color="auto" w:fill="auto"/>
            <w:vAlign w:val="center"/>
          </w:tcPr>
          <w:p w14:paraId="13317F0F"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1d</w:t>
            </w:r>
          </w:p>
        </w:tc>
        <w:tc>
          <w:tcPr>
            <w:tcW w:w="899" w:type="dxa"/>
            <w:tcBorders>
              <w:top w:val="nil"/>
              <w:left w:val="nil"/>
              <w:bottom w:val="single" w:sz="4" w:space="0" w:color="000000"/>
              <w:right w:val="single" w:sz="4" w:space="0" w:color="000000"/>
            </w:tcBorders>
            <w:shd w:val="clear" w:color="auto" w:fill="auto"/>
            <w:vAlign w:val="bottom"/>
          </w:tcPr>
          <w:p w14:paraId="6CE42DF9"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08C4AD42"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72DA1E3C" w14:textId="77777777" w:rsidTr="006A5439">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CD422F"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submit notes or comments with the reservation?</w:t>
            </w:r>
          </w:p>
        </w:tc>
        <w:tc>
          <w:tcPr>
            <w:tcW w:w="631" w:type="dxa"/>
            <w:tcBorders>
              <w:top w:val="nil"/>
              <w:left w:val="nil"/>
              <w:bottom w:val="single" w:sz="4" w:space="0" w:color="000000"/>
              <w:right w:val="single" w:sz="4" w:space="0" w:color="000000"/>
            </w:tcBorders>
            <w:shd w:val="clear" w:color="auto" w:fill="auto"/>
            <w:vAlign w:val="center"/>
          </w:tcPr>
          <w:p w14:paraId="757107AC"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1e</w:t>
            </w:r>
          </w:p>
        </w:tc>
        <w:tc>
          <w:tcPr>
            <w:tcW w:w="899" w:type="dxa"/>
            <w:tcBorders>
              <w:top w:val="nil"/>
              <w:left w:val="nil"/>
              <w:bottom w:val="single" w:sz="4" w:space="0" w:color="000000"/>
              <w:right w:val="single" w:sz="4" w:space="0" w:color="000000"/>
            </w:tcBorders>
            <w:shd w:val="clear" w:color="auto" w:fill="auto"/>
            <w:vAlign w:val="bottom"/>
          </w:tcPr>
          <w:p w14:paraId="0C404268"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18403912"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6A4F74F6" w14:textId="77777777" w:rsidTr="006A5439">
        <w:trPr>
          <w:trHeight w:val="324"/>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C6D491"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enter customer information including first and last name, phone number, email address, and mailing address?</w:t>
            </w:r>
          </w:p>
        </w:tc>
        <w:tc>
          <w:tcPr>
            <w:tcW w:w="631" w:type="dxa"/>
            <w:tcBorders>
              <w:top w:val="nil"/>
              <w:left w:val="nil"/>
              <w:bottom w:val="single" w:sz="4" w:space="0" w:color="000000"/>
              <w:right w:val="single" w:sz="4" w:space="0" w:color="000000"/>
            </w:tcBorders>
            <w:shd w:val="clear" w:color="auto" w:fill="auto"/>
            <w:vAlign w:val="center"/>
          </w:tcPr>
          <w:p w14:paraId="4AD58063"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1f</w:t>
            </w:r>
          </w:p>
        </w:tc>
        <w:tc>
          <w:tcPr>
            <w:tcW w:w="899" w:type="dxa"/>
            <w:tcBorders>
              <w:top w:val="nil"/>
              <w:left w:val="nil"/>
              <w:bottom w:val="single" w:sz="4" w:space="0" w:color="000000"/>
              <w:right w:val="single" w:sz="4" w:space="0" w:color="000000"/>
            </w:tcBorders>
            <w:shd w:val="clear" w:color="auto" w:fill="auto"/>
            <w:vAlign w:val="bottom"/>
          </w:tcPr>
          <w:p w14:paraId="7BAB3B44"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730D8FB8"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r w:rsidR="009E291F" w14:paraId="63211ED0" w14:textId="77777777" w:rsidTr="006A5439">
        <w:trPr>
          <w:trHeight w:val="35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6E999"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choose to enter payment information or defer payment until arrival?</w:t>
            </w:r>
          </w:p>
        </w:tc>
        <w:tc>
          <w:tcPr>
            <w:tcW w:w="631" w:type="dxa"/>
            <w:tcBorders>
              <w:top w:val="nil"/>
              <w:left w:val="nil"/>
              <w:bottom w:val="single" w:sz="4" w:space="0" w:color="000000"/>
              <w:right w:val="single" w:sz="4" w:space="0" w:color="000000"/>
            </w:tcBorders>
            <w:shd w:val="clear" w:color="auto" w:fill="auto"/>
            <w:vAlign w:val="center"/>
          </w:tcPr>
          <w:p w14:paraId="0C7C3919"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1g</w:t>
            </w:r>
          </w:p>
        </w:tc>
        <w:tc>
          <w:tcPr>
            <w:tcW w:w="899" w:type="dxa"/>
            <w:tcBorders>
              <w:top w:val="nil"/>
              <w:left w:val="nil"/>
              <w:bottom w:val="single" w:sz="4" w:space="0" w:color="000000"/>
              <w:right w:val="single" w:sz="4" w:space="0" w:color="000000"/>
            </w:tcBorders>
            <w:shd w:val="clear" w:color="auto" w:fill="auto"/>
            <w:vAlign w:val="bottom"/>
          </w:tcPr>
          <w:p w14:paraId="14A7357F"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c>
          <w:tcPr>
            <w:tcW w:w="3247" w:type="dxa"/>
            <w:tcBorders>
              <w:top w:val="nil"/>
              <w:left w:val="nil"/>
              <w:bottom w:val="single" w:sz="4" w:space="0" w:color="000000"/>
              <w:right w:val="single" w:sz="4" w:space="0" w:color="000000"/>
            </w:tcBorders>
            <w:shd w:val="clear" w:color="auto" w:fill="auto"/>
            <w:vAlign w:val="bottom"/>
          </w:tcPr>
          <w:p w14:paraId="6DBC1290" w14:textId="77777777" w:rsidR="009E291F" w:rsidRDefault="009E291F" w:rsidP="006A5439">
            <w:pPr>
              <w:spacing w:line="240" w:lineRule="auto"/>
              <w:rPr>
                <w:rFonts w:ascii="Calibri" w:eastAsia="Calibri" w:hAnsi="Calibri" w:cs="Calibri"/>
              </w:rPr>
            </w:pPr>
            <w:r>
              <w:rPr>
                <w:rFonts w:ascii="Calibri" w:eastAsia="Calibri" w:hAnsi="Calibri" w:cs="Calibri"/>
              </w:rPr>
              <w:t> </w:t>
            </w:r>
          </w:p>
        </w:tc>
      </w:tr>
    </w:tbl>
    <w:p w14:paraId="08A7FF30" w14:textId="77777777" w:rsidR="009E291F" w:rsidRDefault="009E291F" w:rsidP="009E291F">
      <w:pPr>
        <w:spacing w:after="160" w:line="259" w:lineRule="auto"/>
        <w:rPr>
          <w:rFonts w:ascii="Times New Roman" w:eastAsia="Times New Roman" w:hAnsi="Times New Roman" w:cs="Times New Roman"/>
          <w:sz w:val="24"/>
          <w:szCs w:val="24"/>
        </w:rPr>
      </w:pPr>
    </w:p>
    <w:tbl>
      <w:tblPr>
        <w:tblStyle w:val="aa"/>
        <w:tblW w:w="9299" w:type="dxa"/>
        <w:tblLayout w:type="fixed"/>
        <w:tblLook w:val="0400" w:firstRow="0" w:lastRow="0" w:firstColumn="0" w:lastColumn="0" w:noHBand="0" w:noVBand="1"/>
      </w:tblPr>
      <w:tblGrid>
        <w:gridCol w:w="4585"/>
        <w:gridCol w:w="631"/>
        <w:gridCol w:w="899"/>
        <w:gridCol w:w="3184"/>
      </w:tblGrid>
      <w:tr w:rsidR="009E291F" w14:paraId="77ED9EE0" w14:textId="77777777" w:rsidTr="006A5439">
        <w:trPr>
          <w:trHeight w:val="260"/>
        </w:trPr>
        <w:tc>
          <w:tcPr>
            <w:tcW w:w="9299"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2FF57DF3"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Scope Baseline: Billing</w:t>
            </w:r>
          </w:p>
        </w:tc>
      </w:tr>
      <w:tr w:rsidR="009E291F" w14:paraId="6A4C0372" w14:textId="77777777" w:rsidTr="006A5439">
        <w:trPr>
          <w:trHeight w:val="242"/>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1F50224"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5F600833"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Item</w:t>
            </w:r>
          </w:p>
        </w:tc>
        <w:tc>
          <w:tcPr>
            <w:tcW w:w="899" w:type="dxa"/>
            <w:tcBorders>
              <w:top w:val="nil"/>
              <w:left w:val="nil"/>
              <w:bottom w:val="single" w:sz="4" w:space="0" w:color="000000"/>
              <w:right w:val="single" w:sz="4" w:space="0" w:color="000000"/>
            </w:tcBorders>
            <w:shd w:val="clear" w:color="auto" w:fill="B4C6E7"/>
            <w:vAlign w:val="bottom"/>
          </w:tcPr>
          <w:p w14:paraId="022786BD"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Status</w:t>
            </w:r>
          </w:p>
        </w:tc>
        <w:tc>
          <w:tcPr>
            <w:tcW w:w="3184" w:type="dxa"/>
            <w:tcBorders>
              <w:top w:val="nil"/>
              <w:left w:val="nil"/>
              <w:bottom w:val="single" w:sz="4" w:space="0" w:color="000000"/>
              <w:right w:val="single" w:sz="4" w:space="0" w:color="000000"/>
            </w:tcBorders>
            <w:shd w:val="clear" w:color="auto" w:fill="B4C6E7"/>
            <w:vAlign w:val="bottom"/>
          </w:tcPr>
          <w:p w14:paraId="4168BDF4"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Notes</w:t>
            </w:r>
          </w:p>
        </w:tc>
      </w:tr>
      <w:tr w:rsidR="009E291F" w14:paraId="0BD07665" w14:textId="77777777" w:rsidTr="006A5439">
        <w:trPr>
          <w:trHeight w:val="51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2D1A0A"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application send a bill to the customer if payment is not made upon reservation?</w:t>
            </w:r>
          </w:p>
        </w:tc>
        <w:tc>
          <w:tcPr>
            <w:tcW w:w="631" w:type="dxa"/>
            <w:tcBorders>
              <w:top w:val="nil"/>
              <w:left w:val="nil"/>
              <w:bottom w:val="single" w:sz="4" w:space="0" w:color="000000"/>
              <w:right w:val="single" w:sz="4" w:space="0" w:color="000000"/>
            </w:tcBorders>
            <w:shd w:val="clear" w:color="auto" w:fill="auto"/>
            <w:vAlign w:val="center"/>
          </w:tcPr>
          <w:p w14:paraId="3A4C9B25"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2a</w:t>
            </w:r>
          </w:p>
        </w:tc>
        <w:tc>
          <w:tcPr>
            <w:tcW w:w="899" w:type="dxa"/>
            <w:tcBorders>
              <w:top w:val="nil"/>
              <w:left w:val="nil"/>
              <w:bottom w:val="single" w:sz="4" w:space="0" w:color="000000"/>
              <w:right w:val="single" w:sz="4" w:space="0" w:color="000000"/>
            </w:tcBorders>
            <w:shd w:val="clear" w:color="auto" w:fill="auto"/>
            <w:vAlign w:val="bottom"/>
          </w:tcPr>
          <w:p w14:paraId="27E8A60C"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shd w:val="clear" w:color="auto" w:fill="auto"/>
            <w:vAlign w:val="bottom"/>
          </w:tcPr>
          <w:p w14:paraId="2336E3DE"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756DAF8D" w14:textId="77777777" w:rsidTr="006A5439">
        <w:trPr>
          <w:trHeight w:val="539"/>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AC3C0"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application send an initial receipt to the customer if payment is made upon reservation?</w:t>
            </w:r>
          </w:p>
        </w:tc>
        <w:tc>
          <w:tcPr>
            <w:tcW w:w="631" w:type="dxa"/>
            <w:tcBorders>
              <w:top w:val="nil"/>
              <w:left w:val="nil"/>
              <w:bottom w:val="single" w:sz="4" w:space="0" w:color="000000"/>
              <w:right w:val="single" w:sz="4" w:space="0" w:color="000000"/>
            </w:tcBorders>
            <w:shd w:val="clear" w:color="auto" w:fill="auto"/>
            <w:vAlign w:val="center"/>
          </w:tcPr>
          <w:p w14:paraId="50148C64"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2b</w:t>
            </w:r>
          </w:p>
        </w:tc>
        <w:tc>
          <w:tcPr>
            <w:tcW w:w="899" w:type="dxa"/>
            <w:tcBorders>
              <w:top w:val="nil"/>
              <w:left w:val="nil"/>
              <w:bottom w:val="single" w:sz="4" w:space="0" w:color="000000"/>
              <w:right w:val="single" w:sz="4" w:space="0" w:color="000000"/>
            </w:tcBorders>
            <w:shd w:val="clear" w:color="auto" w:fill="auto"/>
            <w:vAlign w:val="bottom"/>
          </w:tcPr>
          <w:p w14:paraId="3F5ACAE5"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shd w:val="clear" w:color="auto" w:fill="auto"/>
            <w:vAlign w:val="bottom"/>
          </w:tcPr>
          <w:p w14:paraId="1926829E"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4AA9990A" w14:textId="77777777" w:rsidTr="006A5439">
        <w:trPr>
          <w:trHeight w:val="34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F4B15B"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application send a final receipt to the customer after check-out?</w:t>
            </w:r>
          </w:p>
        </w:tc>
        <w:tc>
          <w:tcPr>
            <w:tcW w:w="631" w:type="dxa"/>
            <w:tcBorders>
              <w:top w:val="nil"/>
              <w:left w:val="nil"/>
              <w:bottom w:val="single" w:sz="4" w:space="0" w:color="000000"/>
              <w:right w:val="single" w:sz="4" w:space="0" w:color="000000"/>
            </w:tcBorders>
            <w:shd w:val="clear" w:color="auto" w:fill="auto"/>
            <w:vAlign w:val="center"/>
          </w:tcPr>
          <w:p w14:paraId="4544B0B9"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2c</w:t>
            </w:r>
          </w:p>
        </w:tc>
        <w:tc>
          <w:tcPr>
            <w:tcW w:w="899" w:type="dxa"/>
            <w:tcBorders>
              <w:top w:val="nil"/>
              <w:left w:val="nil"/>
              <w:bottom w:val="single" w:sz="4" w:space="0" w:color="000000"/>
              <w:right w:val="single" w:sz="4" w:space="0" w:color="000000"/>
            </w:tcBorders>
            <w:shd w:val="clear" w:color="auto" w:fill="auto"/>
            <w:vAlign w:val="bottom"/>
          </w:tcPr>
          <w:p w14:paraId="773C79AD"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shd w:val="clear" w:color="auto" w:fill="auto"/>
            <w:vAlign w:val="bottom"/>
          </w:tcPr>
          <w:p w14:paraId="6614E532"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621674FB" w14:textId="77777777" w:rsidTr="006A5439">
        <w:trPr>
          <w:trHeight w:val="197"/>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60E15B"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issue full or partial refunds?</w:t>
            </w:r>
          </w:p>
        </w:tc>
        <w:tc>
          <w:tcPr>
            <w:tcW w:w="631" w:type="dxa"/>
            <w:tcBorders>
              <w:top w:val="nil"/>
              <w:left w:val="nil"/>
              <w:bottom w:val="single" w:sz="4" w:space="0" w:color="000000"/>
              <w:right w:val="single" w:sz="4" w:space="0" w:color="000000"/>
            </w:tcBorders>
            <w:shd w:val="clear" w:color="auto" w:fill="auto"/>
            <w:vAlign w:val="center"/>
          </w:tcPr>
          <w:p w14:paraId="0AB26044"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2d</w:t>
            </w:r>
          </w:p>
        </w:tc>
        <w:tc>
          <w:tcPr>
            <w:tcW w:w="899" w:type="dxa"/>
            <w:tcBorders>
              <w:top w:val="nil"/>
              <w:left w:val="nil"/>
              <w:bottom w:val="single" w:sz="4" w:space="0" w:color="000000"/>
              <w:right w:val="single" w:sz="4" w:space="0" w:color="000000"/>
            </w:tcBorders>
            <w:shd w:val="clear" w:color="auto" w:fill="auto"/>
            <w:vAlign w:val="bottom"/>
          </w:tcPr>
          <w:p w14:paraId="7823BC02"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184" w:type="dxa"/>
            <w:tcBorders>
              <w:top w:val="nil"/>
              <w:left w:val="nil"/>
              <w:bottom w:val="single" w:sz="4" w:space="0" w:color="000000"/>
              <w:right w:val="single" w:sz="4" w:space="0" w:color="000000"/>
            </w:tcBorders>
            <w:shd w:val="clear" w:color="auto" w:fill="auto"/>
            <w:vAlign w:val="bottom"/>
          </w:tcPr>
          <w:p w14:paraId="0DF0987C"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bl>
    <w:p w14:paraId="1292BA45" w14:textId="77777777" w:rsidR="009E291F" w:rsidRDefault="009E291F" w:rsidP="009E291F">
      <w:pPr>
        <w:spacing w:after="160" w:line="259" w:lineRule="auto"/>
        <w:rPr>
          <w:rFonts w:ascii="Times New Roman" w:eastAsia="Times New Roman" w:hAnsi="Times New Roman" w:cs="Times New Roman"/>
          <w:sz w:val="24"/>
          <w:szCs w:val="24"/>
        </w:rPr>
      </w:pPr>
    </w:p>
    <w:tbl>
      <w:tblPr>
        <w:tblStyle w:val="ab"/>
        <w:tblW w:w="9274" w:type="dxa"/>
        <w:tblLayout w:type="fixed"/>
        <w:tblLook w:val="0400" w:firstRow="0" w:lastRow="0" w:firstColumn="0" w:lastColumn="0" w:noHBand="0" w:noVBand="1"/>
      </w:tblPr>
      <w:tblGrid>
        <w:gridCol w:w="4585"/>
        <w:gridCol w:w="631"/>
        <w:gridCol w:w="809"/>
        <w:gridCol w:w="3249"/>
      </w:tblGrid>
      <w:tr w:rsidR="009E291F" w14:paraId="0F902EFF" w14:textId="77777777" w:rsidTr="006A5439">
        <w:trPr>
          <w:trHeight w:val="205"/>
        </w:trPr>
        <w:tc>
          <w:tcPr>
            <w:tcW w:w="9274"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2200B0ED"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Scope Baseline: Management Portal</w:t>
            </w:r>
          </w:p>
        </w:tc>
      </w:tr>
      <w:tr w:rsidR="009E291F" w14:paraId="5B566BD5"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9679746"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06231979"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Item</w:t>
            </w:r>
          </w:p>
        </w:tc>
        <w:tc>
          <w:tcPr>
            <w:tcW w:w="809" w:type="dxa"/>
            <w:tcBorders>
              <w:top w:val="nil"/>
              <w:left w:val="nil"/>
              <w:bottom w:val="single" w:sz="4" w:space="0" w:color="000000"/>
              <w:right w:val="single" w:sz="4" w:space="0" w:color="000000"/>
            </w:tcBorders>
            <w:shd w:val="clear" w:color="auto" w:fill="B4C6E7"/>
            <w:vAlign w:val="bottom"/>
          </w:tcPr>
          <w:p w14:paraId="0B94DD8C"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Status</w:t>
            </w:r>
          </w:p>
        </w:tc>
        <w:tc>
          <w:tcPr>
            <w:tcW w:w="3249" w:type="dxa"/>
            <w:tcBorders>
              <w:top w:val="nil"/>
              <w:left w:val="nil"/>
              <w:bottom w:val="single" w:sz="4" w:space="0" w:color="000000"/>
              <w:right w:val="single" w:sz="4" w:space="0" w:color="000000"/>
            </w:tcBorders>
            <w:shd w:val="clear" w:color="auto" w:fill="B4C6E7"/>
            <w:vAlign w:val="bottom"/>
          </w:tcPr>
          <w:p w14:paraId="69040C3D" w14:textId="77777777" w:rsidR="009E291F" w:rsidRDefault="009E291F" w:rsidP="006A5439">
            <w:pPr>
              <w:spacing w:line="240" w:lineRule="auto"/>
              <w:jc w:val="center"/>
              <w:rPr>
                <w:rFonts w:ascii="Calibri" w:eastAsia="Calibri" w:hAnsi="Calibri" w:cs="Calibri"/>
              </w:rPr>
            </w:pPr>
            <w:r>
              <w:rPr>
                <w:rFonts w:ascii="Calibri" w:eastAsia="Calibri" w:hAnsi="Calibri" w:cs="Calibri"/>
              </w:rPr>
              <w:t>Notes</w:t>
            </w:r>
          </w:p>
        </w:tc>
      </w:tr>
      <w:tr w:rsidR="009E291F" w14:paraId="517D3A7A" w14:textId="77777777" w:rsidTr="006A5439">
        <w:trPr>
          <w:trHeight w:val="42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73A4E5"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management portal generate daily, weekly, monthly, and yearly financial reports?</w:t>
            </w:r>
          </w:p>
        </w:tc>
        <w:tc>
          <w:tcPr>
            <w:tcW w:w="631" w:type="dxa"/>
            <w:tcBorders>
              <w:top w:val="nil"/>
              <w:left w:val="nil"/>
              <w:bottom w:val="single" w:sz="4" w:space="0" w:color="000000"/>
              <w:right w:val="single" w:sz="4" w:space="0" w:color="000000"/>
            </w:tcBorders>
            <w:shd w:val="clear" w:color="auto" w:fill="auto"/>
            <w:vAlign w:val="center"/>
          </w:tcPr>
          <w:p w14:paraId="7889A8D9"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3a</w:t>
            </w:r>
          </w:p>
        </w:tc>
        <w:tc>
          <w:tcPr>
            <w:tcW w:w="809" w:type="dxa"/>
            <w:tcBorders>
              <w:top w:val="nil"/>
              <w:left w:val="nil"/>
              <w:bottom w:val="single" w:sz="4" w:space="0" w:color="000000"/>
              <w:right w:val="single" w:sz="4" w:space="0" w:color="000000"/>
            </w:tcBorders>
            <w:shd w:val="clear" w:color="auto" w:fill="auto"/>
            <w:vAlign w:val="bottom"/>
          </w:tcPr>
          <w:p w14:paraId="541F8DDC"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599202AB"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2262749C" w14:textId="77777777" w:rsidTr="006A5439">
        <w:trPr>
          <w:trHeight w:val="41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394ACA"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Does the management portal visualize business data such as reservations per day?</w:t>
            </w:r>
          </w:p>
        </w:tc>
        <w:tc>
          <w:tcPr>
            <w:tcW w:w="631" w:type="dxa"/>
            <w:tcBorders>
              <w:top w:val="nil"/>
              <w:left w:val="nil"/>
              <w:bottom w:val="single" w:sz="4" w:space="0" w:color="000000"/>
              <w:right w:val="single" w:sz="4" w:space="0" w:color="000000"/>
            </w:tcBorders>
            <w:shd w:val="clear" w:color="auto" w:fill="auto"/>
            <w:vAlign w:val="center"/>
          </w:tcPr>
          <w:p w14:paraId="4CF6F382"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3b</w:t>
            </w:r>
          </w:p>
        </w:tc>
        <w:tc>
          <w:tcPr>
            <w:tcW w:w="809" w:type="dxa"/>
            <w:tcBorders>
              <w:top w:val="nil"/>
              <w:left w:val="nil"/>
              <w:bottom w:val="single" w:sz="4" w:space="0" w:color="000000"/>
              <w:right w:val="single" w:sz="4" w:space="0" w:color="000000"/>
            </w:tcBorders>
            <w:shd w:val="clear" w:color="auto" w:fill="auto"/>
            <w:vAlign w:val="bottom"/>
          </w:tcPr>
          <w:p w14:paraId="38E8B10C"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51DCE5A3"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27D35C59" w14:textId="77777777" w:rsidTr="006A5439">
        <w:trPr>
          <w:trHeight w:val="3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2048B5"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search for any reservation including current, past, and cancelled?</w:t>
            </w:r>
          </w:p>
        </w:tc>
        <w:tc>
          <w:tcPr>
            <w:tcW w:w="631" w:type="dxa"/>
            <w:tcBorders>
              <w:top w:val="nil"/>
              <w:left w:val="nil"/>
              <w:bottom w:val="single" w:sz="4" w:space="0" w:color="000000"/>
              <w:right w:val="single" w:sz="4" w:space="0" w:color="000000"/>
            </w:tcBorders>
            <w:shd w:val="clear" w:color="auto" w:fill="auto"/>
            <w:vAlign w:val="center"/>
          </w:tcPr>
          <w:p w14:paraId="0F921EE6"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3c</w:t>
            </w:r>
          </w:p>
        </w:tc>
        <w:tc>
          <w:tcPr>
            <w:tcW w:w="809" w:type="dxa"/>
            <w:tcBorders>
              <w:top w:val="nil"/>
              <w:left w:val="nil"/>
              <w:bottom w:val="single" w:sz="4" w:space="0" w:color="000000"/>
              <w:right w:val="single" w:sz="4" w:space="0" w:color="000000"/>
            </w:tcBorders>
            <w:shd w:val="clear" w:color="auto" w:fill="auto"/>
            <w:vAlign w:val="bottom"/>
          </w:tcPr>
          <w:p w14:paraId="73B81A8B"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78DF4127"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7D18EE91"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8A7A73"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modify current reservations?</w:t>
            </w:r>
          </w:p>
        </w:tc>
        <w:tc>
          <w:tcPr>
            <w:tcW w:w="631" w:type="dxa"/>
            <w:tcBorders>
              <w:top w:val="nil"/>
              <w:left w:val="nil"/>
              <w:bottom w:val="single" w:sz="4" w:space="0" w:color="000000"/>
              <w:right w:val="single" w:sz="4" w:space="0" w:color="000000"/>
            </w:tcBorders>
            <w:shd w:val="clear" w:color="auto" w:fill="auto"/>
            <w:vAlign w:val="center"/>
          </w:tcPr>
          <w:p w14:paraId="45888FDA"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3d</w:t>
            </w:r>
          </w:p>
        </w:tc>
        <w:tc>
          <w:tcPr>
            <w:tcW w:w="809" w:type="dxa"/>
            <w:tcBorders>
              <w:top w:val="nil"/>
              <w:left w:val="nil"/>
              <w:bottom w:val="single" w:sz="4" w:space="0" w:color="000000"/>
              <w:right w:val="single" w:sz="4" w:space="0" w:color="000000"/>
            </w:tcBorders>
            <w:shd w:val="clear" w:color="auto" w:fill="auto"/>
            <w:vAlign w:val="bottom"/>
          </w:tcPr>
          <w:p w14:paraId="230384A0"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5903AD37"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030D483B"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853DD7"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modify base prices for each room type?</w:t>
            </w:r>
          </w:p>
        </w:tc>
        <w:tc>
          <w:tcPr>
            <w:tcW w:w="631" w:type="dxa"/>
            <w:tcBorders>
              <w:top w:val="nil"/>
              <w:left w:val="nil"/>
              <w:bottom w:val="single" w:sz="4" w:space="0" w:color="000000"/>
              <w:right w:val="single" w:sz="4" w:space="0" w:color="000000"/>
            </w:tcBorders>
            <w:shd w:val="clear" w:color="auto" w:fill="auto"/>
            <w:vAlign w:val="center"/>
          </w:tcPr>
          <w:p w14:paraId="52A24309"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3e</w:t>
            </w:r>
          </w:p>
        </w:tc>
        <w:tc>
          <w:tcPr>
            <w:tcW w:w="809" w:type="dxa"/>
            <w:tcBorders>
              <w:top w:val="nil"/>
              <w:left w:val="nil"/>
              <w:bottom w:val="single" w:sz="4" w:space="0" w:color="000000"/>
              <w:right w:val="single" w:sz="4" w:space="0" w:color="000000"/>
            </w:tcBorders>
            <w:shd w:val="clear" w:color="auto" w:fill="auto"/>
            <w:vAlign w:val="bottom"/>
          </w:tcPr>
          <w:p w14:paraId="35F2999F"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36FC2B13"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1991F54C"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98A81F"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modify daily price weights?</w:t>
            </w:r>
          </w:p>
        </w:tc>
        <w:tc>
          <w:tcPr>
            <w:tcW w:w="631" w:type="dxa"/>
            <w:tcBorders>
              <w:top w:val="nil"/>
              <w:left w:val="nil"/>
              <w:bottom w:val="single" w:sz="4" w:space="0" w:color="000000"/>
              <w:right w:val="single" w:sz="4" w:space="0" w:color="000000"/>
            </w:tcBorders>
            <w:shd w:val="clear" w:color="auto" w:fill="auto"/>
            <w:vAlign w:val="center"/>
          </w:tcPr>
          <w:p w14:paraId="0E7678F2"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3f</w:t>
            </w:r>
          </w:p>
        </w:tc>
        <w:tc>
          <w:tcPr>
            <w:tcW w:w="809" w:type="dxa"/>
            <w:tcBorders>
              <w:top w:val="nil"/>
              <w:left w:val="nil"/>
              <w:bottom w:val="single" w:sz="4" w:space="0" w:color="000000"/>
              <w:right w:val="single" w:sz="4" w:space="0" w:color="000000"/>
            </w:tcBorders>
            <w:shd w:val="clear" w:color="auto" w:fill="auto"/>
            <w:vAlign w:val="bottom"/>
          </w:tcPr>
          <w:p w14:paraId="720A918F"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1A7F1D41"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763AA648"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7C1E4F"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Can the user add or delete rooms?</w:t>
            </w:r>
          </w:p>
        </w:tc>
        <w:tc>
          <w:tcPr>
            <w:tcW w:w="631" w:type="dxa"/>
            <w:tcBorders>
              <w:top w:val="nil"/>
              <w:left w:val="nil"/>
              <w:bottom w:val="single" w:sz="4" w:space="0" w:color="000000"/>
              <w:right w:val="single" w:sz="4" w:space="0" w:color="000000"/>
            </w:tcBorders>
            <w:shd w:val="clear" w:color="auto" w:fill="auto"/>
            <w:vAlign w:val="center"/>
          </w:tcPr>
          <w:p w14:paraId="27A36AEF" w14:textId="77777777" w:rsidR="009E291F" w:rsidRDefault="009E291F" w:rsidP="006A5439">
            <w:pPr>
              <w:spacing w:line="240" w:lineRule="auto"/>
              <w:jc w:val="center"/>
              <w:rPr>
                <w:rFonts w:ascii="Calibri" w:eastAsia="Calibri" w:hAnsi="Calibri" w:cs="Calibri"/>
                <w:sz w:val="20"/>
                <w:szCs w:val="20"/>
              </w:rPr>
            </w:pPr>
            <w:r>
              <w:rPr>
                <w:rFonts w:ascii="Calibri" w:eastAsia="Calibri" w:hAnsi="Calibri" w:cs="Calibri"/>
                <w:sz w:val="20"/>
                <w:szCs w:val="20"/>
              </w:rPr>
              <w:t>3g</w:t>
            </w:r>
          </w:p>
        </w:tc>
        <w:tc>
          <w:tcPr>
            <w:tcW w:w="809" w:type="dxa"/>
            <w:tcBorders>
              <w:top w:val="nil"/>
              <w:left w:val="nil"/>
              <w:bottom w:val="single" w:sz="4" w:space="0" w:color="000000"/>
              <w:right w:val="single" w:sz="4" w:space="0" w:color="000000"/>
            </w:tcBorders>
            <w:shd w:val="clear" w:color="auto" w:fill="auto"/>
            <w:vAlign w:val="bottom"/>
          </w:tcPr>
          <w:p w14:paraId="434A0913"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c>
          <w:tcPr>
            <w:tcW w:w="3249" w:type="dxa"/>
            <w:tcBorders>
              <w:top w:val="nil"/>
              <w:left w:val="nil"/>
              <w:bottom w:val="single" w:sz="4" w:space="0" w:color="000000"/>
              <w:right w:val="single" w:sz="4" w:space="0" w:color="000000"/>
            </w:tcBorders>
            <w:shd w:val="clear" w:color="auto" w:fill="auto"/>
            <w:vAlign w:val="bottom"/>
          </w:tcPr>
          <w:p w14:paraId="0A4AE4DD" w14:textId="77777777" w:rsidR="009E291F" w:rsidRDefault="009E291F" w:rsidP="006A5439">
            <w:pPr>
              <w:spacing w:line="240" w:lineRule="auto"/>
              <w:rPr>
                <w:rFonts w:ascii="Calibri" w:eastAsia="Calibri" w:hAnsi="Calibri" w:cs="Calibri"/>
                <w:sz w:val="20"/>
                <w:szCs w:val="20"/>
              </w:rPr>
            </w:pPr>
            <w:r>
              <w:rPr>
                <w:rFonts w:ascii="Calibri" w:eastAsia="Calibri" w:hAnsi="Calibri" w:cs="Calibri"/>
                <w:sz w:val="20"/>
                <w:szCs w:val="20"/>
              </w:rPr>
              <w:t> </w:t>
            </w:r>
          </w:p>
        </w:tc>
      </w:tr>
      <w:tr w:rsidR="009E291F" w14:paraId="0195B5A9" w14:textId="77777777" w:rsidTr="006A5439">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BCC0BD" w14:textId="1F37A308" w:rsidR="009E291F" w:rsidRDefault="009E291F" w:rsidP="006A5439">
            <w:pPr>
              <w:spacing w:line="240" w:lineRule="auto"/>
              <w:rPr>
                <w:rFonts w:ascii="Calibri" w:eastAsia="Calibri" w:hAnsi="Calibri" w:cs="Calibri"/>
                <w:sz w:val="20"/>
                <w:szCs w:val="20"/>
              </w:rPr>
            </w:pPr>
          </w:p>
        </w:tc>
        <w:tc>
          <w:tcPr>
            <w:tcW w:w="631" w:type="dxa"/>
            <w:tcBorders>
              <w:top w:val="nil"/>
              <w:left w:val="nil"/>
              <w:bottom w:val="single" w:sz="4" w:space="0" w:color="000000"/>
              <w:right w:val="single" w:sz="4" w:space="0" w:color="000000"/>
            </w:tcBorders>
            <w:shd w:val="clear" w:color="auto" w:fill="auto"/>
            <w:vAlign w:val="center"/>
          </w:tcPr>
          <w:p w14:paraId="183AF0C6" w14:textId="11CDCCD4" w:rsidR="009E291F" w:rsidRDefault="009E291F" w:rsidP="006A5439">
            <w:pPr>
              <w:spacing w:line="240" w:lineRule="auto"/>
              <w:jc w:val="center"/>
              <w:rPr>
                <w:rFonts w:ascii="Calibri" w:eastAsia="Calibri" w:hAnsi="Calibri" w:cs="Calibri"/>
                <w:sz w:val="20"/>
                <w:szCs w:val="20"/>
              </w:rPr>
            </w:pPr>
          </w:p>
        </w:tc>
        <w:tc>
          <w:tcPr>
            <w:tcW w:w="809" w:type="dxa"/>
            <w:tcBorders>
              <w:top w:val="nil"/>
              <w:left w:val="nil"/>
              <w:bottom w:val="single" w:sz="4" w:space="0" w:color="000000"/>
              <w:right w:val="single" w:sz="4" w:space="0" w:color="000000"/>
            </w:tcBorders>
            <w:shd w:val="clear" w:color="auto" w:fill="auto"/>
            <w:vAlign w:val="bottom"/>
          </w:tcPr>
          <w:p w14:paraId="283394CD" w14:textId="1A8C4207" w:rsidR="009E291F" w:rsidRDefault="009E291F" w:rsidP="006A5439">
            <w:pPr>
              <w:spacing w:line="240" w:lineRule="auto"/>
              <w:rPr>
                <w:rFonts w:ascii="Calibri" w:eastAsia="Calibri" w:hAnsi="Calibri" w:cs="Calibri"/>
                <w:sz w:val="20"/>
                <w:szCs w:val="20"/>
              </w:rPr>
            </w:pPr>
          </w:p>
        </w:tc>
        <w:tc>
          <w:tcPr>
            <w:tcW w:w="3249" w:type="dxa"/>
            <w:tcBorders>
              <w:top w:val="nil"/>
              <w:left w:val="nil"/>
              <w:bottom w:val="single" w:sz="4" w:space="0" w:color="000000"/>
              <w:right w:val="single" w:sz="4" w:space="0" w:color="000000"/>
            </w:tcBorders>
            <w:shd w:val="clear" w:color="auto" w:fill="auto"/>
            <w:vAlign w:val="bottom"/>
          </w:tcPr>
          <w:p w14:paraId="5DE05124" w14:textId="4329180B" w:rsidR="009E291F" w:rsidRDefault="009E291F" w:rsidP="006A5439">
            <w:pPr>
              <w:spacing w:line="240" w:lineRule="auto"/>
              <w:rPr>
                <w:rFonts w:ascii="Calibri" w:eastAsia="Calibri" w:hAnsi="Calibri" w:cs="Calibri"/>
                <w:sz w:val="20"/>
                <w:szCs w:val="20"/>
              </w:rPr>
            </w:pPr>
          </w:p>
        </w:tc>
      </w:tr>
    </w:tbl>
    <w:p w14:paraId="6766D73A" w14:textId="77777777" w:rsidR="009E291F" w:rsidRDefault="009E291F" w:rsidP="009E291F">
      <w:pPr>
        <w:spacing w:after="160" w:line="259" w:lineRule="auto"/>
        <w:rPr>
          <w:rFonts w:ascii="Times New Roman" w:eastAsia="Times New Roman" w:hAnsi="Times New Roman" w:cs="Times New Roman"/>
          <w:b/>
          <w:sz w:val="24"/>
          <w:szCs w:val="24"/>
        </w:rPr>
      </w:pPr>
    </w:p>
    <w:p w14:paraId="157383A0" w14:textId="004A6724" w:rsidR="00BF2C16" w:rsidRDefault="00BF2C16" w:rsidP="00BF2C16">
      <w:pPr>
        <w:pStyle w:val="NormalWeb"/>
        <w:spacing w:before="0" w:beforeAutospacing="0" w:after="0" w:afterAutospacing="0" w:line="480" w:lineRule="auto"/>
        <w:jc w:val="center"/>
      </w:pPr>
      <w:r>
        <w:rPr>
          <w:color w:val="000000"/>
        </w:rPr>
        <w:t>References</w:t>
      </w:r>
    </w:p>
    <w:p w14:paraId="0B8D510B" w14:textId="1FF9208E" w:rsidR="00BF2C16" w:rsidRDefault="00BF2C16" w:rsidP="00BF2C16">
      <w:pPr>
        <w:pStyle w:val="NormalWeb"/>
        <w:spacing w:before="0" w:beforeAutospacing="0" w:after="0" w:afterAutospacing="0" w:line="480" w:lineRule="auto"/>
        <w:ind w:hanging="567"/>
      </w:pPr>
      <w:r>
        <w:rPr>
          <w:color w:val="000000"/>
        </w:rPr>
        <w:t xml:space="preserve">What is Sdlc? (2019, May 06). Retrieved March 26, 2020, from </w:t>
      </w:r>
      <w:hyperlink r:id="rId15" w:history="1">
        <w:r w:rsidRPr="001C48A1">
          <w:rPr>
            <w:rStyle w:val="Hyperlink"/>
          </w:rPr>
          <w:t>https://stackify.com/what-is-sdlc/</w:t>
        </w:r>
      </w:hyperlink>
      <w:r>
        <w:rPr>
          <w:color w:val="000000"/>
        </w:rPr>
        <w:t xml:space="preserve"> </w:t>
      </w:r>
    </w:p>
    <w:p w14:paraId="17FC6C83" w14:textId="476AC426" w:rsidR="002C5B0C" w:rsidRDefault="002C5B0C">
      <w:pPr>
        <w:spacing w:line="480" w:lineRule="auto"/>
        <w:ind w:left="720"/>
        <w:rPr>
          <w:rFonts w:ascii="Times New Roman" w:eastAsia="Times New Roman" w:hAnsi="Times New Roman" w:cs="Times New Roman"/>
        </w:rPr>
      </w:pPr>
    </w:p>
    <w:sectPr w:rsidR="002C5B0C" w:rsidSect="00A22FB6">
      <w:head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1557" w14:textId="77777777" w:rsidR="008800DB" w:rsidRDefault="008800DB">
      <w:pPr>
        <w:spacing w:line="240" w:lineRule="auto"/>
      </w:pPr>
      <w:r>
        <w:separator/>
      </w:r>
    </w:p>
  </w:endnote>
  <w:endnote w:type="continuationSeparator" w:id="0">
    <w:p w14:paraId="735111EB" w14:textId="77777777" w:rsidR="008800DB" w:rsidRDefault="00880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7AA2" w14:textId="77777777" w:rsidR="008800DB" w:rsidRDefault="008800DB">
      <w:pPr>
        <w:spacing w:line="240" w:lineRule="auto"/>
      </w:pPr>
      <w:r>
        <w:separator/>
      </w:r>
    </w:p>
  </w:footnote>
  <w:footnote w:type="continuationSeparator" w:id="0">
    <w:p w14:paraId="4FD3018B" w14:textId="77777777" w:rsidR="008800DB" w:rsidRDefault="00880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6DEA" w14:textId="0854FB84" w:rsidR="00125CDE" w:rsidRDefault="00125CDE">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FC3"/>
    <w:multiLevelType w:val="multilevel"/>
    <w:tmpl w:val="AA1EC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5E412F"/>
    <w:multiLevelType w:val="hybridMultilevel"/>
    <w:tmpl w:val="D4CE9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46871"/>
    <w:multiLevelType w:val="multilevel"/>
    <w:tmpl w:val="E968F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1F7487"/>
    <w:multiLevelType w:val="multilevel"/>
    <w:tmpl w:val="435C9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8E1F09"/>
    <w:multiLevelType w:val="multilevel"/>
    <w:tmpl w:val="CBDA0188"/>
    <w:lvl w:ilvl="0">
      <w:start w:val="1"/>
      <w:numFmt w:val="bullet"/>
      <w:lvlText w:val="o"/>
      <w:lvlJc w:val="left"/>
      <w:pPr>
        <w:ind w:left="1035" w:hanging="360"/>
      </w:pPr>
      <w:rPr>
        <w:rFonts w:ascii="Courier New" w:eastAsia="Courier New" w:hAnsi="Courier New" w:cs="Courier New"/>
      </w:rPr>
    </w:lvl>
    <w:lvl w:ilvl="1">
      <w:start w:val="1"/>
      <w:numFmt w:val="bullet"/>
      <w:lvlText w:val="o"/>
      <w:lvlJc w:val="left"/>
      <w:pPr>
        <w:ind w:left="1755" w:hanging="360"/>
      </w:pPr>
      <w:rPr>
        <w:rFonts w:ascii="Courier New" w:eastAsia="Courier New" w:hAnsi="Courier New" w:cs="Courier New"/>
      </w:rPr>
    </w:lvl>
    <w:lvl w:ilvl="2">
      <w:start w:val="1"/>
      <w:numFmt w:val="bullet"/>
      <w:lvlText w:val="▪"/>
      <w:lvlJc w:val="left"/>
      <w:pPr>
        <w:ind w:left="2475" w:hanging="360"/>
      </w:pPr>
      <w:rPr>
        <w:rFonts w:ascii="Noto Sans Symbols" w:eastAsia="Noto Sans Symbols" w:hAnsi="Noto Sans Symbols" w:cs="Noto Sans Symbols"/>
      </w:rPr>
    </w:lvl>
    <w:lvl w:ilvl="3">
      <w:start w:val="1"/>
      <w:numFmt w:val="bullet"/>
      <w:lvlText w:val="●"/>
      <w:lvlJc w:val="left"/>
      <w:pPr>
        <w:ind w:left="3195" w:hanging="360"/>
      </w:pPr>
      <w:rPr>
        <w:rFonts w:ascii="Noto Sans Symbols" w:eastAsia="Noto Sans Symbols" w:hAnsi="Noto Sans Symbols" w:cs="Noto Sans Symbols"/>
      </w:rPr>
    </w:lvl>
    <w:lvl w:ilvl="4">
      <w:start w:val="1"/>
      <w:numFmt w:val="bullet"/>
      <w:lvlText w:val="o"/>
      <w:lvlJc w:val="left"/>
      <w:pPr>
        <w:ind w:left="3915" w:hanging="360"/>
      </w:pPr>
      <w:rPr>
        <w:rFonts w:ascii="Courier New" w:eastAsia="Courier New" w:hAnsi="Courier New" w:cs="Courier New"/>
      </w:rPr>
    </w:lvl>
    <w:lvl w:ilvl="5">
      <w:start w:val="1"/>
      <w:numFmt w:val="bullet"/>
      <w:lvlText w:val="▪"/>
      <w:lvlJc w:val="left"/>
      <w:pPr>
        <w:ind w:left="4635" w:hanging="360"/>
      </w:pPr>
      <w:rPr>
        <w:rFonts w:ascii="Noto Sans Symbols" w:eastAsia="Noto Sans Symbols" w:hAnsi="Noto Sans Symbols" w:cs="Noto Sans Symbols"/>
      </w:rPr>
    </w:lvl>
    <w:lvl w:ilvl="6">
      <w:start w:val="1"/>
      <w:numFmt w:val="bullet"/>
      <w:lvlText w:val="●"/>
      <w:lvlJc w:val="left"/>
      <w:pPr>
        <w:ind w:left="5355" w:hanging="360"/>
      </w:pPr>
      <w:rPr>
        <w:rFonts w:ascii="Noto Sans Symbols" w:eastAsia="Noto Sans Symbols" w:hAnsi="Noto Sans Symbols" w:cs="Noto Sans Symbols"/>
      </w:rPr>
    </w:lvl>
    <w:lvl w:ilvl="7">
      <w:start w:val="1"/>
      <w:numFmt w:val="bullet"/>
      <w:lvlText w:val="o"/>
      <w:lvlJc w:val="left"/>
      <w:pPr>
        <w:ind w:left="6075" w:hanging="360"/>
      </w:pPr>
      <w:rPr>
        <w:rFonts w:ascii="Courier New" w:eastAsia="Courier New" w:hAnsi="Courier New" w:cs="Courier New"/>
      </w:rPr>
    </w:lvl>
    <w:lvl w:ilvl="8">
      <w:start w:val="1"/>
      <w:numFmt w:val="bullet"/>
      <w:lvlText w:val="▪"/>
      <w:lvlJc w:val="left"/>
      <w:pPr>
        <w:ind w:left="6795" w:hanging="360"/>
      </w:pPr>
      <w:rPr>
        <w:rFonts w:ascii="Noto Sans Symbols" w:eastAsia="Noto Sans Symbols" w:hAnsi="Noto Sans Symbols" w:cs="Noto Sans Symbols"/>
      </w:rPr>
    </w:lvl>
  </w:abstractNum>
  <w:abstractNum w:abstractNumId="5" w15:restartNumberingAfterBreak="0">
    <w:nsid w:val="1851014B"/>
    <w:multiLevelType w:val="multilevel"/>
    <w:tmpl w:val="A54CC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6B5CB7"/>
    <w:multiLevelType w:val="multilevel"/>
    <w:tmpl w:val="6ADE4CA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224" w:hanging="504"/>
      </w:pPr>
      <w:rPr>
        <w:rFonts w:ascii="Noto Sans Symbols" w:eastAsia="Noto Sans Symbols" w:hAnsi="Noto Sans Symbols" w:cs="Noto Sans Symbols"/>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bullet"/>
      <w:lvlText w:val=""/>
      <w:lvlJc w:val="left"/>
      <w:pPr>
        <w:ind w:left="2736" w:hanging="935"/>
      </w:pPr>
      <w:rPr>
        <w:rFonts w:ascii="Symbol" w:hAnsi="Symbol" w:hint="default"/>
      </w:rPr>
    </w:lvl>
    <w:lvl w:ilvl="6">
      <w:start w:val="1"/>
      <w:numFmt w:val="decimal"/>
      <w:lvlText w:val="%1.%2.●.●.●.%6.%7."/>
      <w:lvlJc w:val="left"/>
      <w:pPr>
        <w:ind w:left="3240" w:hanging="1080"/>
      </w:pPr>
    </w:lvl>
    <w:lvl w:ilvl="7">
      <w:start w:val="1"/>
      <w:numFmt w:val="decimal"/>
      <w:lvlText w:val="%1.%2.●.●.●.%6.%7.%8."/>
      <w:lvlJc w:val="left"/>
      <w:pPr>
        <w:ind w:left="3744" w:hanging="1224"/>
      </w:pPr>
    </w:lvl>
    <w:lvl w:ilvl="8">
      <w:start w:val="1"/>
      <w:numFmt w:val="decimal"/>
      <w:lvlText w:val="%1.%2.●.●.●.%6.%7.%8.%9."/>
      <w:lvlJc w:val="left"/>
      <w:pPr>
        <w:ind w:left="4320" w:hanging="1440"/>
      </w:pPr>
    </w:lvl>
  </w:abstractNum>
  <w:abstractNum w:abstractNumId="7" w15:restartNumberingAfterBreak="0">
    <w:nsid w:val="37660629"/>
    <w:multiLevelType w:val="multilevel"/>
    <w:tmpl w:val="065C6976"/>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8" w15:restartNumberingAfterBreak="0">
    <w:nsid w:val="39D555C9"/>
    <w:multiLevelType w:val="multilevel"/>
    <w:tmpl w:val="8460DE7A"/>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9" w15:restartNumberingAfterBreak="0">
    <w:nsid w:val="3C6B1D5C"/>
    <w:multiLevelType w:val="multilevel"/>
    <w:tmpl w:val="17B85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7128E5"/>
    <w:multiLevelType w:val="multilevel"/>
    <w:tmpl w:val="045694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746F80"/>
    <w:multiLevelType w:val="multilevel"/>
    <w:tmpl w:val="AE8266F0"/>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12" w15:restartNumberingAfterBreak="0">
    <w:nsid w:val="49B67F57"/>
    <w:multiLevelType w:val="multilevel"/>
    <w:tmpl w:val="EF2C0254"/>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3" w15:restartNumberingAfterBreak="0">
    <w:nsid w:val="4F775B33"/>
    <w:multiLevelType w:val="multilevel"/>
    <w:tmpl w:val="13D4210C"/>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4" w15:restartNumberingAfterBreak="0">
    <w:nsid w:val="56C4661A"/>
    <w:multiLevelType w:val="multilevel"/>
    <w:tmpl w:val="799CB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7404FB"/>
    <w:multiLevelType w:val="multilevel"/>
    <w:tmpl w:val="67245A7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224" w:hanging="504"/>
      </w:pPr>
      <w:rPr>
        <w:rFonts w:ascii="Noto Sans Symbols" w:eastAsia="Noto Sans Symbols" w:hAnsi="Noto Sans Symbols" w:cs="Noto Sans Symbols"/>
      </w:rPr>
    </w:lvl>
    <w:lvl w:ilvl="3">
      <w:start w:val="1"/>
      <w:numFmt w:val="upperRoman"/>
      <w:lvlText w:val="%4."/>
      <w:lvlJc w:val="right"/>
      <w:pPr>
        <w:ind w:left="1728" w:hanging="647"/>
      </w:pPr>
    </w:lvl>
    <w:lvl w:ilvl="4">
      <w:start w:val="1"/>
      <w:numFmt w:val="bullet"/>
      <w:lvlText w:val="●"/>
      <w:lvlJc w:val="left"/>
      <w:pPr>
        <w:ind w:left="2232" w:hanging="792"/>
      </w:pPr>
      <w:rPr>
        <w:rFonts w:ascii="Noto Sans Symbols" w:eastAsia="Noto Sans Symbols" w:hAnsi="Noto Sans Symbols" w:cs="Noto Sans Symbols"/>
      </w:rPr>
    </w:lvl>
    <w:lvl w:ilvl="5">
      <w:start w:val="1"/>
      <w:numFmt w:val="bullet"/>
      <w:lvlText w:val=""/>
      <w:lvlJc w:val="left"/>
      <w:pPr>
        <w:ind w:left="2736" w:hanging="935"/>
      </w:pPr>
      <w:rPr>
        <w:rFonts w:ascii="Symbol" w:hAnsi="Symbol" w:hint="default"/>
      </w:rPr>
    </w:lvl>
    <w:lvl w:ilvl="6">
      <w:start w:val="1"/>
      <w:numFmt w:val="decimal"/>
      <w:lvlText w:val="%1.%2.●.●.●.%6.%7."/>
      <w:lvlJc w:val="left"/>
      <w:pPr>
        <w:ind w:left="3240" w:hanging="1080"/>
      </w:pPr>
    </w:lvl>
    <w:lvl w:ilvl="7">
      <w:start w:val="1"/>
      <w:numFmt w:val="decimal"/>
      <w:lvlText w:val="%1.%2.●.●.●.%6.%7.%8."/>
      <w:lvlJc w:val="left"/>
      <w:pPr>
        <w:ind w:left="3744" w:hanging="1224"/>
      </w:pPr>
    </w:lvl>
    <w:lvl w:ilvl="8">
      <w:start w:val="1"/>
      <w:numFmt w:val="decimal"/>
      <w:lvlText w:val="%1.%2.●.●.●.%6.%7.%8.%9."/>
      <w:lvlJc w:val="left"/>
      <w:pPr>
        <w:ind w:left="4320" w:hanging="1440"/>
      </w:pPr>
    </w:lvl>
  </w:abstractNum>
  <w:abstractNum w:abstractNumId="16" w15:restartNumberingAfterBreak="0">
    <w:nsid w:val="5EA82E19"/>
    <w:multiLevelType w:val="multilevel"/>
    <w:tmpl w:val="8330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CF793A"/>
    <w:multiLevelType w:val="multilevel"/>
    <w:tmpl w:val="D90C4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203F95"/>
    <w:multiLevelType w:val="multilevel"/>
    <w:tmpl w:val="08E23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B92119F"/>
    <w:multiLevelType w:val="multilevel"/>
    <w:tmpl w:val="7428AD8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224" w:hanging="504"/>
      </w:pPr>
      <w:rPr>
        <w:rFonts w:ascii="Noto Sans Symbols" w:eastAsia="Noto Sans Symbols" w:hAnsi="Noto Sans Symbols" w:cs="Noto Sans Symbols"/>
      </w:rPr>
    </w:lvl>
    <w:lvl w:ilvl="3">
      <w:start w:val="1"/>
      <w:numFmt w:val="upperLetter"/>
      <w:lvlText w:val="%4."/>
      <w:lvlJc w:val="left"/>
      <w:pPr>
        <w:ind w:left="1728" w:hanging="647"/>
      </w:pPr>
    </w:lvl>
    <w:lvl w:ilvl="4">
      <w:start w:val="1"/>
      <w:numFmt w:val="bullet"/>
      <w:lvlText w:val="●"/>
      <w:lvlJc w:val="left"/>
      <w:pPr>
        <w:ind w:left="2232" w:hanging="792"/>
      </w:pPr>
      <w:rPr>
        <w:rFonts w:ascii="Noto Sans Symbols" w:eastAsia="Noto Sans Symbols" w:hAnsi="Noto Sans Symbols" w:cs="Noto Sans Symbols"/>
      </w:rPr>
    </w:lvl>
    <w:lvl w:ilvl="5">
      <w:start w:val="1"/>
      <w:numFmt w:val="bullet"/>
      <w:lvlText w:val=""/>
      <w:lvlJc w:val="left"/>
      <w:pPr>
        <w:ind w:left="2736" w:hanging="935"/>
      </w:pPr>
      <w:rPr>
        <w:rFonts w:ascii="Symbol" w:hAnsi="Symbol" w:hint="default"/>
      </w:rPr>
    </w:lvl>
    <w:lvl w:ilvl="6">
      <w:start w:val="1"/>
      <w:numFmt w:val="decimal"/>
      <w:lvlText w:val="%1.%2.●.●.●.%6.%7."/>
      <w:lvlJc w:val="left"/>
      <w:pPr>
        <w:ind w:left="3240" w:hanging="1080"/>
      </w:pPr>
    </w:lvl>
    <w:lvl w:ilvl="7">
      <w:start w:val="1"/>
      <w:numFmt w:val="decimal"/>
      <w:lvlText w:val="%1.%2.●.●.●.%6.%7.%8."/>
      <w:lvlJc w:val="left"/>
      <w:pPr>
        <w:ind w:left="3744" w:hanging="1224"/>
      </w:pPr>
    </w:lvl>
    <w:lvl w:ilvl="8">
      <w:start w:val="1"/>
      <w:numFmt w:val="decimal"/>
      <w:lvlText w:val="%1.%2.●.●.●.%6.%7.%8.%9."/>
      <w:lvlJc w:val="left"/>
      <w:pPr>
        <w:ind w:left="4320" w:hanging="1440"/>
      </w:pPr>
    </w:lvl>
  </w:abstractNum>
  <w:abstractNum w:abstractNumId="20" w15:restartNumberingAfterBreak="0">
    <w:nsid w:val="764B631C"/>
    <w:multiLevelType w:val="multilevel"/>
    <w:tmpl w:val="0AD04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D555F3"/>
    <w:multiLevelType w:val="hybridMultilevel"/>
    <w:tmpl w:val="40E05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6"/>
  </w:num>
  <w:num w:numId="3">
    <w:abstractNumId w:val="20"/>
  </w:num>
  <w:num w:numId="4">
    <w:abstractNumId w:val="6"/>
  </w:num>
  <w:num w:numId="5">
    <w:abstractNumId w:val="18"/>
  </w:num>
  <w:num w:numId="6">
    <w:abstractNumId w:val="7"/>
  </w:num>
  <w:num w:numId="7">
    <w:abstractNumId w:val="5"/>
  </w:num>
  <w:num w:numId="8">
    <w:abstractNumId w:val="4"/>
  </w:num>
  <w:num w:numId="9">
    <w:abstractNumId w:val="0"/>
  </w:num>
  <w:num w:numId="10">
    <w:abstractNumId w:val="13"/>
  </w:num>
  <w:num w:numId="11">
    <w:abstractNumId w:val="3"/>
  </w:num>
  <w:num w:numId="12">
    <w:abstractNumId w:val="17"/>
  </w:num>
  <w:num w:numId="13">
    <w:abstractNumId w:val="9"/>
  </w:num>
  <w:num w:numId="14">
    <w:abstractNumId w:val="2"/>
  </w:num>
  <w:num w:numId="15">
    <w:abstractNumId w:val="10"/>
  </w:num>
  <w:num w:numId="16">
    <w:abstractNumId w:val="11"/>
  </w:num>
  <w:num w:numId="17">
    <w:abstractNumId w:val="8"/>
  </w:num>
  <w:num w:numId="18">
    <w:abstractNumId w:val="14"/>
  </w:num>
  <w:num w:numId="19">
    <w:abstractNumId w:val="15"/>
  </w:num>
  <w:num w:numId="20">
    <w:abstractNumId w:val="19"/>
  </w:num>
  <w:num w:numId="21">
    <w:abstractNumId w:val="21"/>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Leake">
    <w15:presenceInfo w15:providerId="Windows Live" w15:userId="d54edb7b625e8f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wMzA0MzE1sDA0MDJV0lEKTi0uzszPAykwrAUAZe6VmywAAAA="/>
  </w:docVars>
  <w:rsids>
    <w:rsidRoot w:val="002C5B0C"/>
    <w:rsid w:val="000042DA"/>
    <w:rsid w:val="000237C7"/>
    <w:rsid w:val="00025960"/>
    <w:rsid w:val="00027789"/>
    <w:rsid w:val="00125CDE"/>
    <w:rsid w:val="0016648F"/>
    <w:rsid w:val="00172480"/>
    <w:rsid w:val="00176E6D"/>
    <w:rsid w:val="002648B5"/>
    <w:rsid w:val="002C5B0C"/>
    <w:rsid w:val="0033045E"/>
    <w:rsid w:val="0038655A"/>
    <w:rsid w:val="003C4A4B"/>
    <w:rsid w:val="003F65D3"/>
    <w:rsid w:val="00472BA7"/>
    <w:rsid w:val="00485FA1"/>
    <w:rsid w:val="0049035B"/>
    <w:rsid w:val="00500B88"/>
    <w:rsid w:val="00507A98"/>
    <w:rsid w:val="00527E42"/>
    <w:rsid w:val="00535633"/>
    <w:rsid w:val="00583664"/>
    <w:rsid w:val="00590FD9"/>
    <w:rsid w:val="005939D7"/>
    <w:rsid w:val="00602DB4"/>
    <w:rsid w:val="006219C0"/>
    <w:rsid w:val="00630AEE"/>
    <w:rsid w:val="00633D4A"/>
    <w:rsid w:val="006753B8"/>
    <w:rsid w:val="006A1045"/>
    <w:rsid w:val="00713B70"/>
    <w:rsid w:val="00743840"/>
    <w:rsid w:val="007F585C"/>
    <w:rsid w:val="00856495"/>
    <w:rsid w:val="00867DDC"/>
    <w:rsid w:val="008800DB"/>
    <w:rsid w:val="008A43FF"/>
    <w:rsid w:val="008C5245"/>
    <w:rsid w:val="008E5122"/>
    <w:rsid w:val="00910BAA"/>
    <w:rsid w:val="00916823"/>
    <w:rsid w:val="00945167"/>
    <w:rsid w:val="00955BB9"/>
    <w:rsid w:val="009739CF"/>
    <w:rsid w:val="00976701"/>
    <w:rsid w:val="00980731"/>
    <w:rsid w:val="009A0E17"/>
    <w:rsid w:val="009C1FED"/>
    <w:rsid w:val="009E291F"/>
    <w:rsid w:val="00A22FB6"/>
    <w:rsid w:val="00A601A2"/>
    <w:rsid w:val="00A917FB"/>
    <w:rsid w:val="00B56B3B"/>
    <w:rsid w:val="00BF2C16"/>
    <w:rsid w:val="00C83E92"/>
    <w:rsid w:val="00C94F5A"/>
    <w:rsid w:val="00CF12B1"/>
    <w:rsid w:val="00D270F3"/>
    <w:rsid w:val="00D6517C"/>
    <w:rsid w:val="00DE124E"/>
    <w:rsid w:val="00E806FA"/>
    <w:rsid w:val="00EB0810"/>
    <w:rsid w:val="00EB523F"/>
    <w:rsid w:val="00ED5D16"/>
    <w:rsid w:val="00F824EE"/>
    <w:rsid w:val="00FE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FC6B8C"/>
  <w15:docId w15:val="{D9A5CF1B-BDCA-4F37-BDFA-393E5F97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pPr>
    <w:rPr>
      <w:sz w:val="20"/>
      <w:szCs w:val="20"/>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A22FB6"/>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22FB6"/>
    <w:rPr>
      <w:rFonts w:asciiTheme="minorHAnsi" w:eastAsiaTheme="minorEastAsia" w:hAnsiTheme="minorHAnsi" w:cstheme="minorBidi"/>
      <w:lang w:val="en-US"/>
    </w:rPr>
  </w:style>
  <w:style w:type="paragraph" w:styleId="ListParagraph">
    <w:name w:val="List Paragraph"/>
    <w:basedOn w:val="Normal"/>
    <w:uiPriority w:val="34"/>
    <w:qFormat/>
    <w:rsid w:val="00916823"/>
    <w:pPr>
      <w:spacing w:after="160" w:line="259" w:lineRule="auto"/>
      <w:ind w:left="720"/>
      <w:contextualSpacing/>
    </w:pPr>
    <w:rPr>
      <w:rFonts w:asciiTheme="minorHAnsi" w:eastAsiaTheme="minorHAnsi" w:hAnsiTheme="minorHAnsi" w:cstheme="minorBidi"/>
      <w:lang w:val="en-US"/>
    </w:rPr>
  </w:style>
  <w:style w:type="table" w:styleId="GridTable4-Accent1">
    <w:name w:val="Grid Table 4 Accent 1"/>
    <w:basedOn w:val="TableNormal"/>
    <w:uiPriority w:val="49"/>
    <w:rsid w:val="00916823"/>
    <w:pPr>
      <w:spacing w:line="240" w:lineRule="auto"/>
    </w:pPr>
    <w:rPr>
      <w:rFonts w:asciiTheme="minorHAnsi" w:eastAsiaTheme="minorHAnsi" w:hAnsiTheme="minorHAnsi" w:cstheme="minorBidi"/>
      <w:lang w:val="en-US"/>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3-Accent1">
    <w:name w:val="List Table 3 Accent 1"/>
    <w:basedOn w:val="TableNormal"/>
    <w:uiPriority w:val="48"/>
    <w:rsid w:val="00500B88"/>
    <w:pPr>
      <w:spacing w:line="240" w:lineRule="auto"/>
    </w:pPr>
    <w:rPr>
      <w:rFonts w:asciiTheme="minorHAnsi" w:eastAsiaTheme="minorHAnsi" w:hAnsiTheme="minorHAnsi" w:cstheme="minorBidi"/>
      <w:lang w:val="en-US"/>
    </w:r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paragraph" w:styleId="NormalWeb">
    <w:name w:val="Normal (Web)"/>
    <w:basedOn w:val="Normal"/>
    <w:uiPriority w:val="99"/>
    <w:semiHidden/>
    <w:unhideWhenUsed/>
    <w:rsid w:val="00BF2C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F2C16"/>
    <w:rPr>
      <w:color w:val="F49100" w:themeColor="hyperlink"/>
      <w:u w:val="single"/>
    </w:rPr>
  </w:style>
  <w:style w:type="character" w:styleId="UnresolvedMention">
    <w:name w:val="Unresolved Mention"/>
    <w:basedOn w:val="DefaultParagraphFont"/>
    <w:uiPriority w:val="99"/>
    <w:semiHidden/>
    <w:unhideWhenUsed/>
    <w:rsid w:val="00BF2C16"/>
    <w:rPr>
      <w:color w:val="605E5C"/>
      <w:shd w:val="clear" w:color="auto" w:fill="E1DFDD"/>
    </w:rPr>
  </w:style>
  <w:style w:type="paragraph" w:styleId="Header">
    <w:name w:val="header"/>
    <w:basedOn w:val="Normal"/>
    <w:link w:val="HeaderChar"/>
    <w:uiPriority w:val="99"/>
    <w:unhideWhenUsed/>
    <w:rsid w:val="00BF2C16"/>
    <w:pPr>
      <w:tabs>
        <w:tab w:val="center" w:pos="4680"/>
        <w:tab w:val="right" w:pos="9360"/>
      </w:tabs>
      <w:spacing w:line="240" w:lineRule="auto"/>
    </w:pPr>
  </w:style>
  <w:style w:type="character" w:customStyle="1" w:styleId="HeaderChar">
    <w:name w:val="Header Char"/>
    <w:basedOn w:val="DefaultParagraphFont"/>
    <w:link w:val="Header"/>
    <w:uiPriority w:val="99"/>
    <w:rsid w:val="00BF2C16"/>
  </w:style>
  <w:style w:type="paragraph" w:styleId="Footer">
    <w:name w:val="footer"/>
    <w:basedOn w:val="Normal"/>
    <w:link w:val="FooterChar"/>
    <w:uiPriority w:val="99"/>
    <w:unhideWhenUsed/>
    <w:rsid w:val="00BF2C16"/>
    <w:pPr>
      <w:tabs>
        <w:tab w:val="center" w:pos="4680"/>
        <w:tab w:val="right" w:pos="9360"/>
      </w:tabs>
      <w:spacing w:line="240" w:lineRule="auto"/>
    </w:pPr>
  </w:style>
  <w:style w:type="character" w:customStyle="1" w:styleId="FooterChar">
    <w:name w:val="Footer Char"/>
    <w:basedOn w:val="DefaultParagraphFont"/>
    <w:link w:val="Footer"/>
    <w:uiPriority w:val="99"/>
    <w:rsid w:val="00BF2C16"/>
  </w:style>
  <w:style w:type="paragraph" w:styleId="TOCHeading">
    <w:name w:val="TOC Heading"/>
    <w:basedOn w:val="Heading1"/>
    <w:next w:val="Normal"/>
    <w:uiPriority w:val="39"/>
    <w:unhideWhenUsed/>
    <w:qFormat/>
    <w:rsid w:val="00FE50ED"/>
    <w:pPr>
      <w:spacing w:before="240" w:after="0" w:line="259" w:lineRule="auto"/>
      <w:outlineLvl w:val="9"/>
    </w:pPr>
    <w:rPr>
      <w:rFonts w:asciiTheme="majorHAnsi" w:eastAsiaTheme="majorEastAsia" w:hAnsiTheme="majorHAnsi" w:cstheme="majorBidi"/>
      <w:color w:val="0B5294" w:themeColor="accent1" w:themeShade="BF"/>
      <w:sz w:val="32"/>
      <w:szCs w:val="32"/>
      <w:lang w:val="en-US"/>
    </w:rPr>
  </w:style>
  <w:style w:type="paragraph" w:styleId="TOC1">
    <w:name w:val="toc 1"/>
    <w:basedOn w:val="Normal"/>
    <w:next w:val="Normal"/>
    <w:autoRedefine/>
    <w:uiPriority w:val="39"/>
    <w:unhideWhenUsed/>
    <w:rsid w:val="00FE50ED"/>
    <w:pPr>
      <w:spacing w:after="100"/>
    </w:pPr>
  </w:style>
  <w:style w:type="paragraph" w:styleId="TOC2">
    <w:name w:val="toc 2"/>
    <w:basedOn w:val="Normal"/>
    <w:next w:val="Normal"/>
    <w:autoRedefine/>
    <w:uiPriority w:val="39"/>
    <w:unhideWhenUsed/>
    <w:rsid w:val="00FE50ED"/>
    <w:pPr>
      <w:spacing w:after="100"/>
      <w:ind w:left="220"/>
    </w:pPr>
  </w:style>
  <w:style w:type="paragraph" w:styleId="TOC3">
    <w:name w:val="toc 3"/>
    <w:basedOn w:val="Normal"/>
    <w:next w:val="Normal"/>
    <w:autoRedefine/>
    <w:uiPriority w:val="39"/>
    <w:unhideWhenUsed/>
    <w:rsid w:val="00FE50ED"/>
    <w:pPr>
      <w:spacing w:after="100"/>
      <w:ind w:left="440"/>
    </w:pPr>
  </w:style>
  <w:style w:type="paragraph" w:styleId="Revision">
    <w:name w:val="Revision"/>
    <w:hidden/>
    <w:uiPriority w:val="99"/>
    <w:semiHidden/>
    <w:rsid w:val="00ED5D1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1884">
      <w:bodyDiv w:val="1"/>
      <w:marLeft w:val="0"/>
      <w:marRight w:val="0"/>
      <w:marTop w:val="0"/>
      <w:marBottom w:val="0"/>
      <w:divBdr>
        <w:top w:val="none" w:sz="0" w:space="0" w:color="auto"/>
        <w:left w:val="none" w:sz="0" w:space="0" w:color="auto"/>
        <w:bottom w:val="none" w:sz="0" w:space="0" w:color="auto"/>
        <w:right w:val="none" w:sz="0" w:space="0" w:color="auto"/>
      </w:divBdr>
    </w:div>
    <w:div w:id="1356081040">
      <w:bodyDiv w:val="1"/>
      <w:marLeft w:val="0"/>
      <w:marRight w:val="0"/>
      <w:marTop w:val="0"/>
      <w:marBottom w:val="0"/>
      <w:divBdr>
        <w:top w:val="none" w:sz="0" w:space="0" w:color="auto"/>
        <w:left w:val="none" w:sz="0" w:space="0" w:color="auto"/>
        <w:bottom w:val="none" w:sz="0" w:space="0" w:color="auto"/>
        <w:right w:val="none" w:sz="0" w:space="0" w:color="auto"/>
      </w:divBdr>
    </w:div>
    <w:div w:id="1912151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willtchouente@gmail.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oliver.work@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tchouente@gmail.com" TargetMode="External"/><Relationship Id="rId5" Type="http://schemas.openxmlformats.org/officeDocument/2006/relationships/webSettings" Target="webSettings.xml"/><Relationship Id="rId15" Type="http://schemas.openxmlformats.org/officeDocument/2006/relationships/hyperlink" Target="https://stackify.com/what-is-sdlc/" TargetMode="External"/><Relationship Id="rId10" Type="http://schemas.openxmlformats.org/officeDocument/2006/relationships/hyperlink" Target="mailto:David.leak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E51C-EEE7-48B5-865D-9404C76F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US Army Corps of Engineers (USACE ) Work Request Application</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Army Corps of Engineers (USACE ) Work Request Application</dc:title>
  <dc:subject>CMSC495 – Team 3 PROJECT schedule &amp; managment PLAN</dc:subject>
  <dc:creator>GROUP 3</dc:creator>
  <cp:lastModifiedBy>Dave Leake</cp:lastModifiedBy>
  <cp:revision>5</cp:revision>
  <dcterms:created xsi:type="dcterms:W3CDTF">2021-11-06T08:34:00Z</dcterms:created>
  <dcterms:modified xsi:type="dcterms:W3CDTF">2021-11-14T16:57:00Z</dcterms:modified>
</cp:coreProperties>
</file>